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sz w:val="36"/>
          <w:b/>
          <w:sz w:val="36"/>
          <w:b/>
          <w:szCs w:val="36"/>
          <w:bCs/>
          <w:rFonts w:ascii="Times" w:hAnsi="Times" w:eastAsia="Cambria" w:cs="Times New Roman"/>
          <w:color w:val="000000"/>
          <w:lang w:val="en-US" w:eastAsia="en-US" w:bidi="ar-SA"/>
        </w:rPr>
      </w:pPr>
      <w:r>
        <w:rPr>
          <w:rFonts w:ascii="Times" w:hAnsi="Times"/>
          <w:color w:val="000000"/>
        </w:rPr>
        <w:t>Statistical Principles for Omics-based Clinical Trials</w:t>
      </w:r>
      <w:r/>
    </w:p>
    <w:p>
      <w:pPr>
        <w:pStyle w:val="Author"/>
        <w:spacing w:lineRule="auto" w:line="480"/>
      </w:pPr>
      <w:r>
        <w:rPr>
          <w:rFonts w:ascii="Times" w:hAnsi="Times"/>
          <w:color w:val="000000"/>
        </w:rPr>
        <w:t>Michael C Sachs</w:t>
        <w:br/>
      </w:r>
      <w:r>
        <w:rPr>
          <w:rFonts w:ascii="Times" w:hAnsi="Times"/>
          <w:i/>
          <w:color w:val="000000"/>
        </w:rPr>
        <w:t>National Cancer Institute, Biometric Research Branch</w:t>
      </w:r>
      <w:r>
        <w:rPr>
          <w:rFonts w:ascii="Times" w:hAnsi="Times"/>
          <w:color w:val="000000"/>
        </w:rPr>
        <w:br/>
        <w:t>9609 Medical Center Drive, Room 5W114, MSC 9735, Bethesda, MD 20892-9735</w:t>
        <w:br/>
        <w:t>Telephone: 240-276-6004</w:t>
        <w:br/>
        <w:t>Fax: 240-276-7888</w:t>
        <w:br/>
      </w:r>
      <w:hyperlink r:id="rId2">
        <w:r>
          <w:rPr>
            <w:rStyle w:val="Link"/>
          </w:rPr>
          <w:t>mai</w:t>
        </w:r>
        <w:ins w:id="0" w:author="Unknown Author" w:date="2014-12-16T09:32:00Z">
          <w:r>
            <w:rPr>
              <w:rStyle w:val="Link"/>
            </w:rPr>
            <w:t>l</w:t>
          </w:r>
        </w:ins>
        <w:r>
          <w:rPr>
            <w:rStyle w:val="Link"/>
          </w:rPr>
          <w:t>to:</w:t>
        </w:r>
      </w:hyperlink>
      <w:hyperlink r:id="rId3">
        <w:r>
          <w:rPr>
            <w:rStyle w:val="Link"/>
            <w:rPrChange w:id="0" w:author="Unknown Author" w:date="2014-12-08T14:12:00Z"/>
          </w:rPr>
          <w:t>michael.sachs@nih.gov</w:t>
        </w:r>
      </w:hyperlink>
      <w:r/>
    </w:p>
    <w:p>
      <w:pPr>
        <w:pStyle w:val="Author"/>
        <w:spacing w:lineRule="auto" w:line="480"/>
      </w:pPr>
      <w:ins w:id="2" w:author="Unknown Author" w:date="2014-12-08T14:12:00Z">
        <w:r>
          <w:rPr>
            <w:rStyle w:val="Link"/>
            <w:rFonts w:ascii="Times" w:hAnsi="Times"/>
            <w:color w:val="000000"/>
          </w:rPr>
          <w:t>Running title: Stats for Omics-</w:t>
        </w:r>
      </w:ins>
      <w:ins w:id="3" w:author="Unknown Author" w:date="2014-12-08T14:13:00Z">
        <w:r>
          <w:rPr>
            <w:rStyle w:val="Link"/>
            <w:rFonts w:ascii="Times" w:hAnsi="Times"/>
            <w:color w:val="000000"/>
          </w:rPr>
          <w:t>based Trials</w:t>
        </w:r>
      </w:ins>
      <w:r>
        <w:rPr>
          <w:rFonts w:ascii="Times" w:hAnsi="Times"/>
          <w:color w:val="000000"/>
        </w:rPr>
        <w:br/>
      </w:r>
      <w:r>
        <w:rPr>
          <w:rFonts w:ascii="Times" w:hAnsi="Times"/>
          <w:color w:val="000000"/>
        </w:rPr>
        <w:commentReference w:id="0"/>
      </w:r>
      <w:r/>
    </w:p>
    <w:p>
      <w:pPr>
        <w:pStyle w:val="Normal"/>
        <w:spacing w:lineRule="auto" w:line="480"/>
      </w:pPr>
      <w:r>
        <w:rPr>
          <w:rFonts w:ascii="Times" w:hAnsi="Times"/>
          <w:color w:val="000000"/>
        </w:rPr>
        <w:t>High-throughput technologies enable the measurement of a large number of mole</w:t>
      </w:r>
      <w:bookmarkStart w:id="0" w:name="_GoBack"/>
      <w:bookmarkEnd w:id="0"/>
      <w:r>
        <w:rPr>
          <w:rFonts w:ascii="Times" w:hAnsi="Times"/>
          <w:color w:val="000000"/>
        </w:rPr>
        <w:t>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r/>
    </w:p>
    <w:p>
      <w:pPr>
        <w:pStyle w:val="Normal"/>
        <w:spacing w:lineRule="auto" w:line="480"/>
      </w:pPr>
      <w:r>
        <w:rPr>
          <w:rFonts w:ascii="Times" w:hAnsi="Times"/>
          <w:b/>
          <w:color w:val="000000"/>
        </w:rPr>
        <w:t>Keywords.</w:t>
      </w:r>
      <w:r>
        <w:rPr>
          <w:rFonts w:ascii="Times" w:hAnsi="Times"/>
          <w:color w:val="000000"/>
        </w:rPr>
        <w:t xml:space="preserve"> genomics; personalized medicine; predictive biomarker; statistics</w:t>
      </w:r>
      <w:r/>
    </w:p>
    <w:p>
      <w:pPr>
        <w:pStyle w:val="Heading1"/>
        <w:spacing w:lineRule="auto" w:line="480"/>
        <w:rPr>
          <w:sz w:val="32"/>
          <w:b/>
          <w:sz w:val="32"/>
          <w:b/>
          <w:szCs w:val="32"/>
          <w:bCs/>
          <w:rFonts w:ascii="Times" w:hAnsi="Times" w:eastAsia="Cambria" w:cs="Times New Roman"/>
          <w:color w:val="000000"/>
          <w:lang w:val="en-US" w:eastAsia="en-US" w:bidi="ar-SA"/>
        </w:rPr>
      </w:pPr>
      <w:bookmarkStart w:id="1" w:name="introduction"/>
      <w:bookmarkEnd w:id="1"/>
      <w:r>
        <w:rPr>
          <w:rFonts w:ascii="Times" w:hAnsi="Times"/>
          <w:color w:val="000000"/>
        </w:rPr>
        <w:t>Introduction</w:t>
      </w:r>
      <w:r/>
    </w:p>
    <w:p>
      <w:pPr>
        <w:pStyle w:val="Normal"/>
        <w:spacing w:lineRule="auto" w:line="480"/>
      </w:pPr>
      <w:r>
        <w:rPr>
          <w:rFonts w:ascii="Times" w:hAnsi="Times"/>
          <w:color w:val="000000"/>
        </w:rPr>
        <w:t xml:space="preserve">Omics technologies that generate a large amount of molecular data about </w:t>
      </w:r>
      <w:del w:id="4" w:author="Unknown Author" w:date="2014-12-08T14:14:00Z">
        <w:r>
          <w:rPr>
            <w:rFonts w:ascii="Times" w:hAnsi="Times"/>
            <w:color w:val="000000"/>
          </w:rPr>
          <w:delText xml:space="preserve">a cancerous tumor </w:delText>
        </w:r>
      </w:del>
      <w:ins w:id="5" w:author="Unknown Author" w:date="2014-12-08T14:14:00Z">
        <w:commentRangeStart w:id="1"/>
        <w:r>
          <w:rPr>
            <w:rFonts w:ascii="Times" w:hAnsi="Times"/>
            <w:color w:val="000000"/>
          </w:rPr>
          <w:t xml:space="preserve">biospecimens </w:t>
        </w:r>
      </w:ins>
      <w:r>
        <w:rPr>
          <w:rFonts w:ascii="Times" w:hAnsi="Times"/>
          <w:color w:val="000000"/>
        </w:rPr>
      </w:r>
      <w:commentRangeEnd w:id="1"/>
      <w:r>
        <w:commentReference w:id="1"/>
      </w:r>
      <w:r>
        <w:rPr>
          <w:rFonts w:ascii="Times" w:hAnsi="Times"/>
          <w:color w:val="000000"/>
        </w:rPr>
        <w:t xml:space="preserve">have the potential to provide accurate predictions of a patient’s prognosis and predictions of their response to a specific treatment regime. The idea of omics-based </w:t>
      </w:r>
      <w:del w:id="6" w:author="Unknown Author" w:date="2014-12-16T15:47:00Z">
        <w:r>
          <w:rPr>
            <w:rFonts w:ascii="Times" w:hAnsi="Times"/>
            <w:color w:val="000000"/>
          </w:rPr>
          <w:delText>biomarker</w:delText>
        </w:r>
      </w:del>
      <w:ins w:id="7" w:author="Unknown Author" w:date="2014-12-16T15:47:00Z">
        <w:r>
          <w:rPr>
            <w:rFonts w:ascii="Times" w:hAnsi="Times"/>
            <w:color w:val="000000"/>
          </w:rPr>
          <w:t>test</w:t>
        </w:r>
      </w:ins>
      <w:r>
        <w:rPr>
          <w:rFonts w:ascii="Times" w:hAnsi="Times"/>
          <w:color w:val="000000"/>
        </w:rPr>
        <w:t xml:space="preserve">s is that </w:t>
      </w:r>
      <w:commentRangeStart w:id="2"/>
      <w:r>
        <w:rPr>
          <w:rFonts w:ascii="Times" w:hAnsi="Times"/>
          <w:color w:val="000000"/>
        </w:rPr>
        <w:t xml:space="preserve">distinct </w:t>
      </w:r>
      <w:del w:id="8" w:author="Unknown Author" w:date="2014-12-08T14:13:00Z">
        <w:r>
          <w:rPr>
            <w:rFonts w:ascii="Times" w:hAnsi="Times"/>
            <w:color w:val="000000"/>
          </w:rPr>
          <w:delText xml:space="preserve">tumor types </w:delText>
        </w:r>
      </w:del>
      <w:ins w:id="9" w:author="Unknown Author" w:date="2014-12-08T14:13:00Z">
        <w:r>
          <w:rPr>
            <w:rFonts w:ascii="Times" w:hAnsi="Times"/>
            <w:color w:val="000000"/>
          </w:rPr>
          <w:t xml:space="preserve">subgroups of patients </w:t>
        </w:r>
      </w:ins>
      <w:r>
        <w:rPr>
          <w:rFonts w:ascii="Times" w:hAnsi="Times"/>
          <w:color w:val="000000"/>
        </w:rPr>
      </w:r>
      <w:commentRangeEnd w:id="2"/>
      <w:r>
        <w:commentReference w:id="2"/>
      </w:r>
      <w:r>
        <w:rPr>
          <w:rFonts w:ascii="Times" w:hAnsi="Times"/>
          <w:color w:val="000000"/>
        </w:rPr>
        <w:t xml:space="preserve">can be identified using multi-dimensional molecular data and therefore treatment decisions can be personalized to that </w:t>
      </w:r>
      <w:del w:id="10" w:author="Unknown Author" w:date="2014-12-08T14:13:00Z">
        <w:r>
          <w:rPr>
            <w:rFonts w:ascii="Times" w:hAnsi="Times"/>
            <w:color w:val="000000"/>
          </w:rPr>
          <w:delText>tumor type</w:delText>
        </w:r>
      </w:del>
      <w:ins w:id="11" w:author="Unknown Author" w:date="2014-12-08T14:13:00Z">
        <w:r>
          <w:rPr>
            <w:rFonts w:ascii="Times" w:hAnsi="Times"/>
            <w:color w:val="000000"/>
          </w:rPr>
          <w:t>subgroup</w:t>
        </w:r>
      </w:ins>
      <w:r>
        <w:rPr>
          <w:rFonts w:ascii="Times" w:hAnsi="Times"/>
          <w:color w:val="000000"/>
        </w:rPr>
        <w:t>.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r/>
    </w:p>
    <w:p>
      <w:pPr>
        <w:pStyle w:val="Normal"/>
        <w:spacing w:lineRule="auto" w:line="480"/>
      </w:pPr>
      <w:r>
        <w:rPr>
          <w:rFonts w:ascii="Times" w:hAnsi="Times"/>
          <w:color w:val="000000"/>
        </w:rPr>
        <w:t>An omics-based test can be used to predict a patient’s prognosis, which is their expected clinical outcome. A test that provides accurate predictions of prognosis, regardless of treatment, is referred to as</w:t>
      </w:r>
      <w:del w:id="12" w:author="Unknown Author" w:date="2014-12-08T14:14:00Z">
        <w:r>
          <w:rPr>
            <w:rFonts w:ascii="Times" w:hAnsi="Times"/>
            <w:color w:val="000000"/>
          </w:rPr>
          <w:delText xml:space="preserve"> a</w:delText>
        </w:r>
      </w:del>
      <w:r>
        <w:rPr>
          <w:rFonts w:ascii="Times" w:hAnsi="Times"/>
          <w:color w:val="000000"/>
        </w:rPr>
        <w:t xml:space="preserve"> prognostic</w:t>
      </w:r>
      <w:del w:id="13" w:author="Unknown Author" w:date="2014-12-08T14:15:00Z">
        <w:r>
          <w:rPr>
            <w:rFonts w:ascii="Times" w:hAnsi="Times"/>
            <w:color w:val="000000"/>
          </w:rPr>
          <w:delText xml:space="preserve"> biomarker</w:delText>
        </w:r>
      </w:del>
      <w:r>
        <w:rPr>
          <w:rFonts w:ascii="Times" w:hAnsi="Times"/>
          <w:color w:val="000000"/>
        </w:rPr>
        <w:t>. A predictive omics</w:t>
      </w:r>
      <w:ins w:id="14" w:author="Unknown Author" w:date="2014-12-08T14:15:00Z">
        <w:r>
          <w:rPr>
            <w:rFonts w:ascii="Times" w:hAnsi="Times"/>
            <w:color w:val="000000"/>
          </w:rPr>
          <w:t>-based</w:t>
        </w:r>
      </w:ins>
      <w:r>
        <w:rPr>
          <w:rFonts w:ascii="Times" w:hAnsi="Times"/>
          <w:color w:val="000000"/>
        </w:rPr>
        <w:t xml:space="preserve"> test is one that accurately predicts disease outcomes with the application of specific interventions. Predictive markers are therefore useful for the selection among two or more treatment options. Statistically, a </w:t>
      </w:r>
      <w:commentRangeStart w:id="3"/>
      <w:r>
        <w:rPr>
          <w:rFonts w:ascii="Times" w:hAnsi="Times"/>
          <w:color w:val="000000"/>
        </w:rPr>
        <w:t xml:space="preserve">prognostic </w:t>
      </w:r>
      <w:ins w:id="15" w:author="Unknown Author" w:date="2014-12-08T14:14:00Z">
        <w:r>
          <w:rPr>
            <w:rFonts w:ascii="Times" w:hAnsi="Times"/>
            <w:color w:val="000000"/>
          </w:rPr>
          <w:t xml:space="preserve">omics-based </w:t>
        </w:r>
      </w:ins>
      <w:r>
        <w:rPr>
          <w:rFonts w:ascii="Times" w:hAnsi="Times"/>
          <w:color w:val="000000"/>
        </w:rPr>
        <w:t xml:space="preserve">test </w:t>
      </w:r>
      <w:r>
        <w:rPr>
          <w:rFonts w:ascii="Times" w:hAnsi="Times"/>
          <w:color w:val="000000"/>
        </w:rPr>
      </w:r>
      <w:commentRangeEnd w:id="3"/>
      <w:r>
        <w:commentReference w:id="3"/>
      </w:r>
      <w:r>
        <w:rPr>
          <w:rFonts w:ascii="Times" w:hAnsi="Times"/>
          <w:color w:val="000000"/>
        </w:rPr>
        <w:t xml:space="preserve">is strongly associated with clinical outcome and a predictive </w:t>
      </w:r>
      <w:ins w:id="16" w:author="Unknown Author" w:date="2014-12-08T14:14:00Z">
        <w:r>
          <w:rPr>
            <w:rFonts w:ascii="Times" w:hAnsi="Times"/>
            <w:color w:val="000000"/>
          </w:rPr>
          <w:t xml:space="preserve">omics-based </w:t>
        </w:r>
      </w:ins>
      <w:r>
        <w:rPr>
          <w:rFonts w:ascii="Times" w:hAnsi="Times"/>
          <w:color w:val="000000"/>
        </w:rPr>
        <w:t>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r/>
    </w:p>
    <w:p>
      <w:pPr>
        <w:pStyle w:val="Normal"/>
        <w:spacing w:lineRule="auto" w:line="480"/>
      </w:pPr>
      <w:r>
        <w:rPr>
          <w:rFonts w:ascii="Times" w:hAnsi="Times"/>
          <w:color w:val="000000"/>
        </w:rPr>
        <w:t xml:space="preserve">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w:t>
      </w:r>
      <w:del w:id="17" w:author="Sumithra J Mandrekar" w:date="2014-11-10T14:38:00Z">
        <w:r>
          <w:rPr>
            <w:rFonts w:ascii="Times" w:hAnsi="Times"/>
            <w:color w:val="000000"/>
          </w:rPr>
          <w:delText xml:space="preserve">uses </w:delText>
        </w:r>
      </w:del>
      <w:del w:id="18" w:author="Unknown Author" w:date="2014-12-08T14:17:00Z">
        <w:r>
          <w:rPr>
            <w:rFonts w:ascii="Times" w:hAnsi="Times"/>
            <w:color w:val="000000"/>
          </w:rPr>
          <w:delText xml:space="preserve">often </w:delText>
        </w:r>
      </w:del>
      <w:ins w:id="19" w:author="Sumithra J Mandrekar" w:date="2014-11-10T14:38:00Z">
        <w:r>
          <w:rPr>
            <w:rFonts w:ascii="Times" w:hAnsi="Times"/>
            <w:color w:val="000000"/>
          </w:rPr>
          <w:t>requires</w:t>
        </w:r>
      </w:ins>
      <w:del w:id="20" w:author="Unknown Author" w:date="2014-12-08T14:16:00Z">
        <w:r>
          <w:rPr>
            <w:rFonts w:ascii="Times" w:hAnsi="Times"/>
            <w:color w:val="000000"/>
          </w:rPr>
          <w:delText>?</w:delText>
        </w:r>
      </w:del>
      <w:ins w:id="21" w:author="Unknown Author" w:date="2014-12-08T14:16:00Z">
        <w:r>
          <w:rPr>
            <w:rFonts w:ascii="Times" w:hAnsi="Times"/>
            <w:color w:val="000000"/>
          </w:rPr>
          <w:t xml:space="preserve"> careful application and interpretation of</w:t>
        </w:r>
      </w:ins>
      <w:del w:id="22" w:author="Unknown Author" w:date="2014-12-08T14:16:00Z">
        <w:r>
          <w:rPr>
            <w:rFonts w:ascii="Times" w:hAnsi="Times"/>
            <w:color w:val="000000"/>
          </w:rPr>
          <w:delText xml:space="preserve"> novel</w:delText>
        </w:r>
      </w:del>
      <w:r>
        <w:rPr>
          <w:rFonts w:ascii="Times" w:hAnsi="Times"/>
          <w:color w:val="000000"/>
        </w:rPr>
        <w:t xml:space="preserve"> statistical methods. Definitive evaluation of a prognostic or predictive </w:t>
      </w:r>
      <w:ins w:id="23" w:author="Unknown Author" w:date="2014-12-08T14:16:00Z">
        <w:r>
          <w:rPr>
            <w:rFonts w:ascii="Times" w:hAnsi="Times"/>
            <w:color w:val="000000"/>
          </w:rPr>
          <w:t xml:space="preserve">omics-based </w:t>
        </w:r>
      </w:ins>
      <w:r>
        <w:rPr>
          <w:rFonts w:ascii="Times" w:hAnsi="Times"/>
          <w:color w:val="000000"/>
        </w:rPr>
        <w:t xml:space="preserve">test is costly and rife with methodological pitfalls. We aim to review the relevant issues, </w:t>
      </w:r>
      <w:del w:id="24" w:author="Larsen, Rhonda R." w:date="2014-11-10T13:19:00Z">
        <w:r>
          <w:rPr>
            <w:rFonts w:ascii="Times" w:hAnsi="Times"/>
            <w:color w:val="000000"/>
          </w:rPr>
          <w:delText>giving you</w:delText>
        </w:r>
      </w:del>
      <w:ins w:id="25" w:author="Larsen, Rhonda R." w:date="2014-11-10T13:19:00Z">
        <w:r>
          <w:rPr>
            <w:rFonts w:ascii="Times" w:hAnsi="Times"/>
            <w:color w:val="000000"/>
          </w:rPr>
          <w:t>providing</w:t>
        </w:r>
      </w:ins>
      <w:r>
        <w:rPr>
          <w:rFonts w:ascii="Times" w:hAnsi="Times"/>
          <w:color w:val="000000"/>
        </w:rPr>
        <w:t xml:space="preserve"> the resources to ask the right questions when critically weighing the evidence presented in a report of an omics-based study. </w:t>
      </w:r>
      <w:commentRangeStart w:id="4"/>
      <w:r>
        <w:rPr>
          <w:rFonts w:ascii="Times" w:hAnsi="Times"/>
          <w:color w:val="000000"/>
        </w:rPr>
        <w:t xml:space="preserve">Ultimately, </w:t>
      </w:r>
      <w:del w:id="26" w:author="Sumithra J Mandrekar" w:date="2014-11-10T14:38:00Z">
        <w:r>
          <w:rPr>
            <w:rFonts w:ascii="Times" w:hAnsi="Times"/>
            <w:color w:val="000000"/>
          </w:rPr>
          <w:delText xml:space="preserve">as </w:delText>
        </w:r>
      </w:del>
      <w:ins w:id="27" w:author="Sumithra J Mandrekar" w:date="2014-11-10T14:38:00Z">
        <w:r>
          <w:rPr>
            <w:rFonts w:ascii="Times" w:hAnsi="Times"/>
            <w:color w:val="000000"/>
          </w:rPr>
          <w:t xml:space="preserve">for </w:t>
        </w:r>
      </w:ins>
      <w:r>
        <w:rPr>
          <w:rFonts w:ascii="Times" w:hAnsi="Times"/>
          <w:color w:val="000000"/>
        </w:rPr>
        <w:t xml:space="preserve">a practicing oncologist the question is: “Is this omics-based test something I want to use to improve </w:t>
      </w:r>
      <w:ins w:id="28" w:author="Sumithra J Mandrekar" w:date="2014-11-10T14:39:00Z">
        <w:r>
          <w:rPr>
            <w:rFonts w:ascii="Times" w:hAnsi="Times"/>
            <w:color w:val="000000"/>
          </w:rPr>
          <w:t xml:space="preserve">outcomes of my </w:t>
        </w:r>
      </w:ins>
      <w:r>
        <w:rPr>
          <w:rFonts w:ascii="Times" w:hAnsi="Times"/>
          <w:color w:val="000000"/>
        </w:rPr>
        <w:t>patient</w:t>
      </w:r>
      <w:ins w:id="29" w:author="Sumithra J Mandrekar" w:date="2014-11-10T14:39:00Z">
        <w:r>
          <w:rPr>
            <w:rFonts w:ascii="Times" w:hAnsi="Times"/>
            <w:color w:val="000000"/>
          </w:rPr>
          <w:t>s</w:t>
        </w:r>
      </w:ins>
      <w:r>
        <w:rPr>
          <w:rFonts w:ascii="Times" w:hAnsi="Times"/>
          <w:color w:val="000000"/>
        </w:rPr>
        <w:t xml:space="preserve"> </w:t>
      </w:r>
      <w:del w:id="30" w:author="Sumithra J Mandrekar" w:date="2014-11-10T14:39:00Z">
        <w:r>
          <w:rPr>
            <w:rFonts w:ascii="Times" w:hAnsi="Times"/>
            <w:color w:val="000000"/>
          </w:rPr>
          <w:delText>care</w:delText>
        </w:r>
      </w:del>
      <w:r>
        <w:rPr>
          <w:rFonts w:ascii="Times" w:hAnsi="Times"/>
          <w:color w:val="000000"/>
        </w:rPr>
        <w:t>?”.</w:t>
      </w:r>
      <w:r>
        <w:rPr>
          <w:rFonts w:ascii="Times" w:hAnsi="Times"/>
          <w:color w:val="000000"/>
        </w:rPr>
      </w:r>
      <w:commentRangeEnd w:id="4"/>
      <w:r>
        <w:commentReference w:id="4"/>
      </w:r>
      <w:r>
        <w:rPr>
          <w:rFonts w:ascii="Times" w:hAnsi="Times"/>
          <w:color w:val="000000"/>
        </w:rPr>
        <w:commentReference w:id="5"/>
      </w:r>
      <w:r/>
    </w:p>
    <w:p>
      <w:pPr>
        <w:pStyle w:val="Normal"/>
        <w:spacing w:lineRule="auto" w:line="480"/>
      </w:pPr>
      <w:r>
        <w:rPr>
          <w:rFonts w:ascii="Times" w:hAnsi="Times"/>
          <w:color w:val="000000"/>
        </w:rPr>
        <w:t>The long road to implementing a test in a practice starts with analytical validation of the assay involved, that is, demonstrating that the omics-based assay accurately and reproducibly measures the molecular quantities. After the assay performance is established</w:t>
      </w:r>
      <w:ins w:id="31" w:author="Larsen, Rhonda R." w:date="2014-11-10T13:19:00Z">
        <w:r>
          <w:rPr>
            <w:rFonts w:ascii="Times" w:hAnsi="Times"/>
            <w:color w:val="000000"/>
          </w:rPr>
          <w:t>,</w:t>
        </w:r>
      </w:ins>
      <w:r>
        <w:rPr>
          <w:rFonts w:ascii="Times" w:hAnsi="Times"/>
          <w:color w:val="000000"/>
        </w:rPr>
        <w:t xml:space="preserve"> </w:t>
      </w:r>
      <w:del w:id="32" w:author="Sumithra J Mandrekar" w:date="2014-11-10T14:40:00Z">
        <w:r>
          <w:rPr>
            <w:rFonts w:ascii="Times" w:hAnsi="Times"/>
            <w:color w:val="000000"/>
          </w:rPr>
          <w:delText xml:space="preserve">test </w:delText>
        </w:r>
      </w:del>
      <w:del w:id="33" w:author="Larsen, Rhonda R." w:date="2014-11-10T13:19:00Z">
        <w:r>
          <w:rPr>
            <w:rFonts w:ascii="Times" w:hAnsi="Times"/>
            <w:color w:val="000000"/>
          </w:rPr>
          <w:delText xml:space="preserve">comes the </w:delText>
        </w:r>
      </w:del>
      <w:r>
        <w:rPr>
          <w:rFonts w:ascii="Times" w:hAnsi="Times"/>
          <w:color w:val="000000"/>
        </w:rPr>
        <w:t xml:space="preserve">development </w:t>
      </w:r>
      <w:ins w:id="34" w:author="Sumithra J Mandrekar" w:date="2014-11-10T14:39:00Z">
        <w:r>
          <w:rPr>
            <w:rFonts w:ascii="Times" w:hAnsi="Times"/>
            <w:color w:val="000000"/>
          </w:rPr>
          <w:t xml:space="preserve">of the test </w:t>
        </w:r>
      </w:ins>
      <w:r>
        <w:rPr>
          <w:rFonts w:ascii="Times" w:hAnsi="Times"/>
          <w:color w:val="000000"/>
        </w:rPr>
        <w:t>and preliminary evaluation</w:t>
      </w:r>
      <w:ins w:id="35" w:author="Larsen, Rhonda R." w:date="2014-11-10T13:19:00Z">
        <w:r>
          <w:rPr>
            <w:rFonts w:ascii="Times" w:hAnsi="Times"/>
            <w:color w:val="000000"/>
          </w:rPr>
          <w:t xml:space="preserve"> are necessary</w:t>
        </w:r>
      </w:ins>
      <w:r>
        <w:rPr>
          <w:rFonts w:ascii="Times" w:hAnsi="Times"/>
          <w:color w:val="000000"/>
        </w:rPr>
        <w:t xml:space="preserve">. </w:t>
      </w:r>
      <w:del w:id="36" w:author="Larsen, Rhonda R." w:date="2014-11-10T13:19:00Z">
        <w:r>
          <w:rPr>
            <w:rFonts w:ascii="Times" w:hAnsi="Times"/>
            <w:color w:val="000000"/>
          </w:rPr>
          <w:delText xml:space="preserve">This </w:delText>
        </w:r>
      </w:del>
      <w:ins w:id="37" w:author="Sumithra J Mandrekar" w:date="2014-11-10T14:40:00Z">
        <w:r>
          <w:rPr>
            <w:rFonts w:ascii="Times" w:hAnsi="Times"/>
            <w:color w:val="000000"/>
          </w:rPr>
          <w:t>T</w:t>
        </w:r>
      </w:ins>
      <w:del w:id="38" w:author="Sumithra J Mandrekar" w:date="2014-11-10T14:40:00Z">
        <w:r>
          <w:rPr>
            <w:rFonts w:ascii="Times" w:hAnsi="Times"/>
            <w:color w:val="000000"/>
          </w:rPr>
          <w:delText>t</w:delText>
        </w:r>
      </w:del>
      <w:ins w:id="39" w:author="Larsen, Rhonda R." w:date="2014-11-10T13:19:00Z">
        <w:r>
          <w:rPr>
            <w:rFonts w:ascii="Times" w:hAnsi="Times"/>
            <w:color w:val="000000"/>
          </w:rPr>
          <w:t xml:space="preserve">hose </w:t>
        </w:r>
      </w:ins>
      <w:r>
        <w:rPr>
          <w:rFonts w:ascii="Times" w:hAnsi="Times"/>
          <w:color w:val="000000"/>
        </w:rPr>
        <w:t>involve</w:t>
      </w:r>
      <w:del w:id="40" w:author="Larsen, Rhonda R." w:date="2014-11-10T13:19:00Z">
        <w:r>
          <w:rPr>
            <w:rFonts w:ascii="Times" w:hAnsi="Times"/>
            <w:color w:val="000000"/>
          </w:rPr>
          <w:delText>s</w:delText>
        </w:r>
      </w:del>
      <w:r>
        <w:rPr>
          <w:rFonts w:ascii="Times" w:hAnsi="Times"/>
          <w:color w:val="000000"/>
        </w:rPr>
        <w:t xml:space="preserve">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w:t>
      </w:r>
      <w:ins w:id="41" w:author="Larsen, Rhonda R." w:date="2014-11-10T13:20:00Z">
        <w:r>
          <w:rPr>
            <w:rFonts w:ascii="Times" w:hAnsi="Times"/>
            <w:color w:val="000000"/>
          </w:rPr>
          <w:t xml:space="preserve">to </w:t>
        </w:r>
      </w:ins>
      <w:r>
        <w:rPr>
          <w:rFonts w:ascii="Times" w:hAnsi="Times"/>
          <w:color w:val="000000"/>
        </w:rPr>
        <w:t xml:space="preserve">demonstrate that the risk score is independently </w:t>
      </w:r>
      <w:ins w:id="42" w:author="Unknown Author" w:date="2014-12-16T15:48:00Z">
        <w:r>
          <w:rPr>
            <w:rFonts w:ascii="Times" w:hAnsi="Times"/>
            <w:color w:val="000000"/>
          </w:rPr>
          <w:t xml:space="preserve">and strongly </w:t>
        </w:r>
      </w:ins>
      <w:r>
        <w:rPr>
          <w:rFonts w:ascii="Times" w:hAnsi="Times"/>
          <w:color w:val="000000"/>
        </w:rPr>
        <w:t>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r/>
    </w:p>
    <w:p>
      <w:pPr>
        <w:pStyle w:val="Normal"/>
        <w:spacing w:lineRule="auto" w:line="480"/>
      </w:pPr>
      <w:r>
        <w:rPr>
          <w:rFonts w:ascii="Times" w:hAnsi="Times"/>
          <w:color w:val="000000"/>
        </w:rPr>
        <w:t xml:space="preserve">The following sections specify questions </w:t>
      </w:r>
      <w:del w:id="43" w:author="Larsen, Rhonda R." w:date="2014-11-10T13:20:00Z">
        <w:r>
          <w:rPr>
            <w:rFonts w:ascii="Times" w:hAnsi="Times"/>
            <w:color w:val="000000"/>
          </w:rPr>
          <w:delText>you should ask</w:delText>
        </w:r>
      </w:del>
      <w:ins w:id="44" w:author="Larsen, Rhonda R." w:date="2014-11-10T13:20:00Z">
        <w:r>
          <w:rPr>
            <w:rFonts w:ascii="Times" w:hAnsi="Times"/>
            <w:color w:val="000000"/>
          </w:rPr>
          <w:t>to be considered</w:t>
        </w:r>
      </w:ins>
      <w:r>
        <w:rPr>
          <w:rFonts w:ascii="Times" w:hAnsi="Times"/>
          <w:color w:val="000000"/>
        </w:rPr>
        <w:t xml:space="preserve"> while reading a report of an omics-based clinical study. We review the importance of such questions, and common pitfalls to watch for. </w:t>
      </w:r>
      <w:del w:id="45" w:author="Larsen, Rhonda R." w:date="2014-11-10T13:20:00Z">
        <w:r>
          <w:rPr>
            <w:rFonts w:ascii="Times" w:hAnsi="Times"/>
            <w:color w:val="000000"/>
          </w:rPr>
          <w:delText>If you are</w:delText>
        </w:r>
      </w:del>
      <w:ins w:id="46" w:author="Larsen, Rhonda R." w:date="2014-11-10T13:20:00Z">
        <w:r>
          <w:rPr>
            <w:rFonts w:ascii="Times" w:hAnsi="Times"/>
            <w:color w:val="000000"/>
          </w:rPr>
          <w:t>In the</w:t>
        </w:r>
      </w:ins>
      <w:r>
        <w:rPr>
          <w:rFonts w:ascii="Times" w:hAnsi="Times"/>
          <w:color w:val="000000"/>
        </w:rPr>
        <w:t xml:space="preserve"> planning or reporting o</w:t>
      </w:r>
      <w:ins w:id="47" w:author="Sumithra J Mandrekar" w:date="2014-11-10T14:40:00Z">
        <w:r>
          <w:rPr>
            <w:rFonts w:ascii="Times" w:hAnsi="Times"/>
            <w:color w:val="000000"/>
          </w:rPr>
          <w:t>f</w:t>
        </w:r>
      </w:ins>
      <w:del w:id="48" w:author="Sumithra J Mandrekar" w:date="2014-11-10T14:40:00Z">
        <w:r>
          <w:rPr>
            <w:rFonts w:ascii="Times" w:hAnsi="Times"/>
            <w:color w:val="000000"/>
          </w:rPr>
          <w:delText>n</w:delText>
        </w:r>
      </w:del>
      <w:r>
        <w:rPr>
          <w:rFonts w:ascii="Times" w:hAnsi="Times"/>
          <w:color w:val="000000"/>
        </w:rPr>
        <w:t xml:space="preserve"> an omics-based trial, answers to these questions should be made clear to the reader. Formal efforts to guide reporting have been developed, such as the REMARK checklist (1), the GRIPS statement (2), and </w:t>
      </w:r>
      <w:del w:id="49" w:author="Larsen, Rhonda R." w:date="2014-11-10T13:20:00Z">
        <w:r>
          <w:rPr>
            <w:rFonts w:ascii="Times" w:hAnsi="Times"/>
            <w:color w:val="000000"/>
          </w:rPr>
          <w:delText>a the</w:delText>
        </w:r>
      </w:del>
      <w:ins w:id="50" w:author="Larsen, Rhonda R." w:date="2014-11-10T13:20:00Z">
        <w:r>
          <w:rPr>
            <w:rFonts w:ascii="Times" w:hAnsi="Times"/>
            <w:color w:val="000000"/>
          </w:rPr>
          <w:t>an</w:t>
        </w:r>
      </w:ins>
      <w:r>
        <w:rPr>
          <w:rFonts w:ascii="Times" w:hAnsi="Times"/>
          <w:color w:val="000000"/>
        </w:rPr>
        <w:t xml:space="preserve"> omics checklist (3). </w:t>
      </w:r>
      <w:del w:id="51" w:author="Larsen, Rhonda R." w:date="2014-11-10T13:20:00Z">
        <w:r>
          <w:rPr>
            <w:rFonts w:ascii="Times" w:hAnsi="Times"/>
            <w:color w:val="000000"/>
          </w:rPr>
          <w:delText>Our review reflects these efforts through the readers’ lens.</w:delText>
        </w:r>
      </w:del>
      <w:r/>
    </w:p>
    <w:p>
      <w:pPr>
        <w:pStyle w:val="Heading1"/>
        <w:spacing w:lineRule="auto" w:line="480"/>
        <w:rPr>
          <w:sz w:val="32"/>
          <w:b/>
          <w:sz w:val="32"/>
          <w:b/>
          <w:szCs w:val="32"/>
          <w:bCs/>
          <w:rFonts w:ascii="Times" w:hAnsi="Times" w:eastAsia="Cambria" w:cs="Times New Roman"/>
          <w:color w:val="000000"/>
          <w:lang w:val="en-US" w:eastAsia="en-US" w:bidi="ar-SA"/>
        </w:rPr>
      </w:pPr>
      <w:bookmarkStart w:id="2" w:name="terminology"/>
      <w:bookmarkEnd w:id="2"/>
      <w:r>
        <w:rPr>
          <w:rFonts w:ascii="Times" w:hAnsi="Times"/>
          <w:color w:val="000000"/>
        </w:rPr>
        <w:t>Terminology</w:t>
      </w:r>
      <w:r/>
    </w:p>
    <w:p>
      <w:pPr>
        <w:pStyle w:val="Normal"/>
        <w:spacing w:lineRule="auto" w:line="480"/>
      </w:pPr>
      <w:r>
        <w:rPr>
          <w:rFonts w:ascii="Times" w:hAnsi="Times"/>
          <w:color w:val="000000"/>
        </w:rPr>
        <w:t>An omics-based test, or simpl</w:t>
      </w:r>
      <w:ins w:id="52" w:author="Sumithra J Mandrekar" w:date="2014-11-10T14:41:00Z">
        <w:r>
          <w:rPr>
            <w:rFonts w:ascii="Times" w:hAnsi="Times"/>
            <w:color w:val="000000"/>
          </w:rPr>
          <w:t>y</w:t>
        </w:r>
      </w:ins>
      <w:del w:id="53" w:author="Sumithra J Mandrekar" w:date="2014-11-10T14:41:00Z">
        <w:r>
          <w:rPr>
            <w:rFonts w:ascii="Times" w:hAnsi="Times"/>
            <w:color w:val="000000"/>
          </w:rPr>
          <w:delText>e</w:delText>
        </w:r>
      </w:del>
      <w:r>
        <w:rPr>
          <w:rFonts w:ascii="Times" w:hAnsi="Times"/>
          <w:color w:val="000000"/>
        </w:rPr>
        <w:t xml:space="preserve"> an </w:t>
      </w:r>
      <w:r>
        <w:rPr>
          <w:rFonts w:ascii="Times" w:hAnsi="Times"/>
          <w:b/>
          <w:color w:val="000000"/>
        </w:rPr>
        <w:t>omics test</w:t>
      </w:r>
      <w:r>
        <w:rPr>
          <w:rFonts w:ascii="Times" w:hAnsi="Times"/>
          <w:color w:val="000000"/>
        </w:rP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w:t>
      </w:r>
      <w:del w:id="54" w:author="Larsen, Rhonda R." w:date="2014-11-10T13:21:00Z">
        <w:r>
          <w:rPr>
            <w:rFonts w:ascii="Times" w:hAnsi="Times"/>
            <w:color w:val="000000"/>
          </w:rPr>
          <w:delText xml:space="preserve">lots </w:delText>
        </w:r>
      </w:del>
      <w:ins w:id="55" w:author="Larsen, Rhonda R." w:date="2014-11-10T13:21:00Z">
        <w:r>
          <w:rPr>
            <w:rFonts w:ascii="Times" w:hAnsi="Times"/>
            <w:color w:val="000000"/>
          </w:rPr>
          <w:t xml:space="preserve">a multitude </w:t>
        </w:r>
      </w:ins>
      <w:r>
        <w:rPr>
          <w:rFonts w:ascii="Times" w:hAnsi="Times"/>
          <w:color w:val="000000"/>
        </w:rPr>
        <w:t xml:space="preserve">of measurements, which we will refer to as </w:t>
      </w:r>
      <w:r>
        <w:rPr>
          <w:rFonts w:ascii="Times" w:hAnsi="Times"/>
          <w:b/>
          <w:color w:val="000000"/>
        </w:rPr>
        <w:t>features</w:t>
      </w:r>
      <w:r>
        <w:rPr>
          <w:rFonts w:ascii="Times" w:hAnsi="Times"/>
          <w:color w:val="000000"/>
        </w:rPr>
        <w:t xml:space="preserve">, and then fixed mathematical calculations are done to transform the many features into the single test value. Examples of such features are gene expression values, protein expression measurements, or genetic mutations. We use the term </w:t>
      </w:r>
      <w:r>
        <w:rPr>
          <w:rFonts w:ascii="Times" w:hAnsi="Times"/>
          <w:b/>
          <w:color w:val="000000"/>
        </w:rPr>
        <w:t>specimens</w:t>
      </w:r>
      <w:r>
        <w:rPr>
          <w:rFonts w:ascii="Times" w:hAnsi="Times"/>
          <w:color w:val="000000"/>
        </w:rPr>
        <w:t xml:space="preserve"> to refer to individual patient tissues or fluids on which the assay would be run. We use the term </w:t>
      </w:r>
      <w:r>
        <w:rPr>
          <w:rFonts w:ascii="Times" w:hAnsi="Times"/>
          <w:b/>
          <w:color w:val="000000"/>
        </w:rPr>
        <w:t>sample</w:t>
      </w:r>
      <w:r>
        <w:rPr>
          <w:rFonts w:ascii="Times" w:hAnsi="Times"/>
          <w:color w:val="000000"/>
        </w:rPr>
        <w:t xml:space="preserve"> in the statistical sense, meaning a group of individuals randomly selected from a population.</w:t>
      </w:r>
      <w:r/>
    </w:p>
    <w:p>
      <w:pPr>
        <w:pStyle w:val="Normal"/>
        <w:spacing w:lineRule="auto" w:line="480"/>
      </w:pPr>
      <w:r>
        <w:rPr>
          <w:rFonts w:ascii="Times" w:hAnsi="Times"/>
          <w:color w:val="000000"/>
        </w:rPr>
        <w:t xml:space="preserve">Investigators determine the way that the mathematical calculations are done in the </w:t>
      </w:r>
      <w:r>
        <w:rPr>
          <w:rFonts w:ascii="Times" w:hAnsi="Times"/>
          <w:b/>
          <w:color w:val="000000"/>
        </w:rPr>
        <w:t>development phase</w:t>
      </w:r>
      <w:r>
        <w:rPr>
          <w:rFonts w:ascii="Times" w:hAnsi="Times"/>
          <w:color w:val="000000"/>
        </w:rPr>
        <w:t xml:space="preserve">. </w:t>
      </w:r>
      <w:commentRangeStart w:id="6"/>
      <w:r>
        <w:rPr>
          <w:rFonts w:ascii="Times" w:hAnsi="Times"/>
          <w:color w:val="000000"/>
        </w:rPr>
        <w:t xml:space="preserve">Often, there is a complete sample which is randomly allocated into </w:t>
      </w:r>
      <w:r>
        <w:rPr>
          <w:rFonts w:ascii="Times" w:hAnsi="Times"/>
          <w:b/>
          <w:color w:val="000000"/>
        </w:rPr>
        <w:t>development</w:t>
      </w:r>
      <w:r>
        <w:rPr>
          <w:rFonts w:ascii="Times" w:hAnsi="Times"/>
          <w:color w:val="000000"/>
        </w:rPr>
        <w:t xml:space="preserve"> and </w:t>
      </w:r>
      <w:r>
        <w:rPr>
          <w:rFonts w:ascii="Times" w:hAnsi="Times"/>
          <w:b/>
          <w:color w:val="000000"/>
        </w:rPr>
        <w:t>validation</w:t>
      </w:r>
      <w:r>
        <w:rPr>
          <w:rFonts w:ascii="Times" w:hAnsi="Times"/>
          <w:color w:val="000000"/>
        </w:rPr>
        <w:t xml:space="preserve"> sub-samples. </w:t>
      </w:r>
      <w:r>
        <w:rPr>
          <w:rFonts w:ascii="Times" w:hAnsi="Times"/>
          <w:color w:val="000000"/>
        </w:rPr>
      </w:r>
      <w:commentRangeEnd w:id="6"/>
      <w:r>
        <w:commentReference w:id="6"/>
      </w:r>
      <w:r>
        <w:rPr>
          <w:rFonts w:ascii="Times" w:hAnsi="Times"/>
          <w:color w:val="000000"/>
        </w:rPr>
        <w:commentReference w:id="7"/>
      </w:r>
      <w:r>
        <w:rPr>
          <w:rFonts w:ascii="Times" w:hAnsi="Times"/>
          <w:color w:val="000000"/>
        </w:rPr>
        <w:t xml:space="preserve">These are also sometimes referred to as </w:t>
      </w:r>
      <w:r>
        <w:rPr>
          <w:rFonts w:ascii="Times" w:hAnsi="Times"/>
          <w:b/>
          <w:color w:val="000000"/>
        </w:rPr>
        <w:t>training</w:t>
      </w:r>
      <w:r>
        <w:rPr>
          <w:rFonts w:ascii="Times" w:hAnsi="Times"/>
          <w:color w:val="000000"/>
        </w:rPr>
        <w:t xml:space="preserve"> and </w:t>
      </w:r>
      <w:r>
        <w:rPr>
          <w:rFonts w:ascii="Times" w:hAnsi="Times"/>
          <w:b/>
          <w:color w:val="000000"/>
        </w:rPr>
        <w:t>test</w:t>
      </w:r>
      <w:r>
        <w:rPr>
          <w:rFonts w:ascii="Times" w:hAnsi="Times"/>
          <w:color w:val="000000"/>
        </w:rPr>
        <w:t xml:space="preserve"> sets of samples. </w:t>
      </w:r>
      <w:del w:id="56" w:author="Unknown Author" w:date="2014-12-08T14:21:00Z">
        <w:r>
          <w:rPr>
            <w:rFonts w:ascii="Times" w:hAnsi="Times"/>
            <w:color w:val="000000"/>
          </w:rPr>
          <w:delText>report</w:delText>
        </w:r>
      </w:del>
      <w:del w:id="57" w:author="Unknown Author" w:date="2014-12-08T14:25:00Z">
        <w:r>
          <w:rPr>
            <w:rFonts w:ascii="Times" w:hAnsi="Times"/>
            <w:color w:val="000000"/>
          </w:rPr>
          <w:delText xml:space="preserve">A </w:delText>
        </w:r>
      </w:del>
      <w:r>
        <w:rPr>
          <w:rFonts w:ascii="Times" w:hAnsi="Times"/>
          <w:color w:val="000000"/>
        </w:rPr>
        <w:commentReference w:id="8"/>
      </w:r>
      <w:r>
        <w:rPr>
          <w:rFonts w:ascii="Times" w:hAnsi="Times"/>
          <w:color w:val="000000"/>
        </w:rPr>
        <w:commentReference w:id="9"/>
      </w:r>
      <w:del w:id="58" w:author="Unknown Author" w:date="2014-12-08T14:25:00Z">
        <w:r>
          <w:rPr>
            <w:rFonts w:ascii="Times" w:hAnsi="Times"/>
            <w:color w:val="000000"/>
          </w:rPr>
          <w:delText xml:space="preserve"> may cover only one of the two steps. </w:delText>
        </w:r>
      </w:del>
      <w:r>
        <w:rPr>
          <w:rFonts w:ascii="Times" w:hAnsi="Times"/>
          <w:color w:val="000000"/>
        </w:rPr>
        <w:t>At the end of the development phase, the model for the mathematical calculations is fixed and the algorithm is locked down.</w:t>
      </w:r>
      <w:r/>
    </w:p>
    <w:p>
      <w:pPr>
        <w:pStyle w:val="Normal"/>
        <w:spacing w:lineRule="auto" w:line="480"/>
      </w:pPr>
      <w:r>
        <w:rPr>
          <w:rFonts w:ascii="Times" w:hAnsi="Times"/>
          <w:color w:val="000000"/>
        </w:rPr>
        <w:t xml:space="preserve">That model is evaluated definitively in the </w:t>
      </w:r>
      <w:r>
        <w:rPr>
          <w:rFonts w:ascii="Times" w:hAnsi="Times"/>
          <w:b/>
          <w:color w:val="000000"/>
        </w:rPr>
        <w:t>validation</w:t>
      </w:r>
      <w:r>
        <w:rPr>
          <w:rFonts w:ascii="Times" w:hAnsi="Times"/>
          <w:color w:val="000000"/>
        </w:rPr>
        <w:t xml:space="preserve"> 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r/>
    </w:p>
    <w:p>
      <w:pPr>
        <w:pStyle w:val="Normal"/>
        <w:spacing w:lineRule="auto" w:line="480"/>
      </w:pPr>
      <w:ins w:id="59" w:author="Unknown Author" w:date="2014-12-08T14:25:00Z">
        <w:r>
          <w:rPr>
            <w:rFonts w:ascii="Times" w:hAnsi="Times"/>
            <w:color w:val="000000"/>
          </w:rPr>
          <w:t xml:space="preserve">A </w:t>
        </w:r>
      </w:ins>
      <w:ins w:id="60" w:author="Unknown Author" w:date="2014-12-08T14:25:00Z">
        <w:commentRangeStart w:id="10"/>
        <w:r>
          <w:rPr>
            <w:rFonts w:ascii="Times" w:hAnsi="Times"/>
            <w:color w:val="000000"/>
          </w:rPr>
          <w:t>given study</w:t>
        </w:r>
      </w:ins>
      <w:r>
        <w:rPr>
          <w:rFonts w:ascii="Times" w:hAnsi="Times"/>
          <w:color w:val="000000"/>
        </w:rPr>
      </w:r>
      <w:commentRangeEnd w:id="10"/>
      <w:r>
        <w:commentReference w:id="10"/>
      </w:r>
      <w:r>
        <w:rPr>
          <w:rFonts w:ascii="Times" w:hAnsi="Times"/>
          <w:color w:val="000000"/>
        </w:rPr>
        <w:commentReference w:id="11"/>
      </w:r>
      <w:ins w:id="61" w:author="Unknown Author" w:date="2014-12-08T14:25:00Z">
        <w:r>
          <w:rPr>
            <w:rFonts w:ascii="Times" w:hAnsi="Times"/>
            <w:color w:val="000000"/>
          </w:rPr>
          <w:t xml:space="preserve"> may cover only one of the many steps and the entire process may be reported across multiple peer-reviewed publications. For example, at least 4 key publications were devoted to the development and validation of Oncotype DX, which is a commercially available omics-based prognostic test used in breast cancer (4-7). </w:t>
        </w:r>
      </w:ins>
      <w:r/>
    </w:p>
    <w:p>
      <w:pPr>
        <w:pStyle w:val="Heading1"/>
        <w:spacing w:lineRule="auto" w:line="480"/>
        <w:rPr>
          <w:sz w:val="32"/>
          <w:b/>
          <w:sz w:val="32"/>
          <w:b/>
          <w:szCs w:val="32"/>
          <w:bCs/>
          <w:rFonts w:ascii="Times" w:hAnsi="Times" w:eastAsia="Cambria" w:cs="Times New Roman"/>
          <w:color w:val="000000"/>
          <w:lang w:val="en-US" w:eastAsia="en-US" w:bidi="ar-SA"/>
        </w:rPr>
      </w:pPr>
      <w:bookmarkStart w:id="3" w:name="what-is-the-intended-clinical-use"/>
      <w:bookmarkEnd w:id="3"/>
      <w:r>
        <w:rPr>
          <w:rFonts w:ascii="Times" w:hAnsi="Times"/>
          <w:color w:val="000000"/>
        </w:rPr>
        <w:t>What is the intended clinical use?</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r/>
    </w:p>
    <w:p>
      <w:pPr>
        <w:pStyle w:val="Normal"/>
        <w:spacing w:lineRule="auto" w:line="480"/>
      </w:pPr>
      <w:r>
        <w:rPr>
          <w:rFonts w:ascii="Times" w:hAnsi="Times"/>
          <w:color w:val="000000"/>
        </w:rPr>
        <w:t xml:space="preserve">Omics-based tests in oncology generally are used for one of two clinical purposes: prognosis or prediction of treatment response. A </w:t>
      </w:r>
      <w:r>
        <w:rPr>
          <w:rFonts w:ascii="Times" w:hAnsi="Times"/>
          <w:b/>
          <w:color w:val="000000"/>
        </w:rPr>
        <w:t>prognostic</w:t>
      </w:r>
      <w:r>
        <w:rPr>
          <w:rFonts w:ascii="Times" w:hAnsi="Times"/>
          <w:color w:val="000000"/>
        </w:rPr>
        <w:t xml:space="preserve"> test is used to predict the likely clinical outcome of a patient. </w:t>
      </w:r>
      <w:del w:id="62" w:author="Larsen, Rhonda R." w:date="2014-11-10T13:22:00Z">
        <w:r>
          <w:rPr>
            <w:rFonts w:ascii="Times" w:hAnsi="Times"/>
            <w:color w:val="000000"/>
          </w:rPr>
          <w:delText xml:space="preserve">What is the clinical use of such a prediction? </w:delText>
        </w:r>
      </w:del>
      <w:r>
        <w:rPr>
          <w:rFonts w:ascii="Times" w:hAnsi="Times"/>
          <w:color w:val="000000"/>
        </w:rPr>
        <w:t xml:space="preserve">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w:t>
      </w:r>
      <w:ins w:id="63" w:author="Larsen, Rhonda R." w:date="2014-11-10T13:22:00Z">
        <w:r>
          <w:rPr>
            <w:rFonts w:ascii="Times" w:hAnsi="Times"/>
            <w:color w:val="000000"/>
          </w:rPr>
          <w:t xml:space="preserve">the risk of </w:t>
        </w:r>
      </w:ins>
      <w:r>
        <w:rPr>
          <w:rFonts w:ascii="Times" w:hAnsi="Times"/>
          <w:color w:val="000000"/>
        </w:rPr>
        <w:t>recurrence in ER-positive, HER2-negative breast cancer (</w:t>
      </w:r>
      <w:ins w:id="64" w:author="Unknown Author" w:date="2014-12-15T16:19:00Z">
        <w:r>
          <w:rPr>
            <w:rFonts w:ascii="Times" w:hAnsi="Times"/>
            <w:color w:val="000000"/>
          </w:rPr>
          <w:t>8</w:t>
        </w:r>
      </w:ins>
      <w:del w:id="65" w:author="Unknown Author" w:date="2014-12-15T16:19:00Z">
        <w:r>
          <w:rPr>
            <w:rFonts w:ascii="Times" w:hAnsi="Times"/>
            <w:color w:val="000000"/>
          </w:rPr>
          <w:delText>4</w:delText>
        </w:r>
      </w:del>
      <w:r>
        <w:rPr>
          <w:rFonts w:ascii="Times" w:hAnsi="Times"/>
          <w:color w:val="000000"/>
        </w:rPr>
        <w:t>). For patients with a low risk of recurrence, it has been demonstrated that the risks of chemotherapy do not outweigh the benefits. Prognostic tests are clinically useful for guiding general disease management.</w:t>
      </w:r>
      <w:r/>
    </w:p>
    <w:p>
      <w:pPr>
        <w:pStyle w:val="Normal"/>
        <w:spacing w:lineRule="auto" w:line="480"/>
      </w:pPr>
      <w:r>
        <w:rPr>
          <w:rFonts w:ascii="Times" w:hAnsi="Times"/>
          <w:b/>
          <w:color w:val="000000"/>
        </w:rPr>
        <w:t>Predictive</w:t>
      </w:r>
      <w:r>
        <w:rPr>
          <w:rFonts w:ascii="Times" w:hAnsi="Times"/>
          <w:color w:val="000000"/>
        </w:rPr>
        <w:t xml:space="preserve"> 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w:t>
      </w:r>
      <w:ins w:id="66" w:author="Unknown Author" w:date="2014-12-15T16:19:00Z">
        <w:r>
          <w:rPr>
            <w:rFonts w:ascii="Times" w:hAnsi="Times"/>
            <w:color w:val="000000"/>
          </w:rPr>
          <w:t>9</w:t>
        </w:r>
      </w:ins>
      <w:del w:id="67" w:author="Unknown Author" w:date="2014-12-15T16:19:00Z">
        <w:r>
          <w:rPr>
            <w:rFonts w:ascii="Times" w:hAnsi="Times"/>
            <w:color w:val="000000"/>
          </w:rPr>
          <w:delText>5</w:delText>
        </w:r>
      </w:del>
      <w:r>
        <w:rPr>
          <w:rFonts w:ascii="Times" w:hAnsi="Times"/>
          <w:color w:val="000000"/>
        </w:rPr>
        <w:t>).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w:t>
      </w:r>
      <w:ins w:id="68" w:author="Unknown Author" w:date="2014-12-15T16:19:00Z">
        <w:r>
          <w:rPr>
            <w:rFonts w:ascii="Times" w:hAnsi="Times"/>
            <w:color w:val="000000"/>
          </w:rPr>
          <w:t>10</w:t>
        </w:r>
      </w:ins>
      <w:del w:id="69" w:author="Unknown Author" w:date="2014-12-15T16:19:00Z">
        <w:r>
          <w:rPr>
            <w:rFonts w:ascii="Times" w:hAnsi="Times"/>
            <w:color w:val="000000"/>
          </w:rPr>
          <w:delText>6</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4" w:name="what-is-the-patient-population-of-intere"/>
      <w:bookmarkEnd w:id="4"/>
      <w:r>
        <w:rPr>
          <w:rFonts w:ascii="Times" w:hAnsi="Times"/>
          <w:color w:val="000000"/>
        </w:rPr>
        <w:t>What is the patient population of interest?</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r/>
    </w:p>
    <w:p>
      <w:pPr>
        <w:pStyle w:val="Normal"/>
        <w:spacing w:lineRule="auto" w:line="480"/>
      </w:pPr>
      <w:r>
        <w:rPr>
          <w:rFonts w:ascii="Times" w:hAnsi="Times"/>
          <w:color w:val="000000"/>
        </w:rPr>
        <w:t xml:space="preserve">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w:t>
      </w:r>
      <w:del w:id="70" w:author="Sumithra J Mandrekar" w:date="2014-11-10T14:44:00Z">
        <w:r>
          <w:rPr>
            <w:rFonts w:ascii="Times" w:hAnsi="Times"/>
            <w:color w:val="000000"/>
          </w:rPr>
          <w:delText>a</w:delText>
        </w:r>
      </w:del>
      <w:r>
        <w:rPr>
          <w:rFonts w:ascii="Times" w:hAnsi="Times"/>
          <w:color w:val="000000"/>
        </w:rPr>
        <w:t xml:space="preserve"> broad populations that encompasses multiple stages or multiple disease types can be difficult, as the test must provide more information beyond that provided by standard clinical and pathological factors.</w:t>
      </w:r>
      <w:r/>
    </w:p>
    <w:p>
      <w:pPr>
        <w:pStyle w:val="Heading1"/>
        <w:spacing w:lineRule="auto" w:line="480"/>
        <w:rPr>
          <w:sz w:val="32"/>
          <w:b/>
          <w:sz w:val="32"/>
          <w:b/>
          <w:szCs w:val="32"/>
          <w:bCs/>
          <w:rFonts w:ascii="Times" w:hAnsi="Times" w:eastAsia="Cambria" w:cs="Times New Roman"/>
          <w:color w:val="000000"/>
          <w:lang w:val="en-US" w:eastAsia="en-US" w:bidi="ar-SA"/>
        </w:rPr>
      </w:pPr>
      <w:bookmarkStart w:id="5" w:name="are-the-assay-methods-and-laboratory-pro"/>
      <w:bookmarkEnd w:id="5"/>
      <w:r>
        <w:rPr>
          <w:rFonts w:ascii="Times" w:hAnsi="Times"/>
          <w:color w:val="000000"/>
        </w:rPr>
        <w:t>Are the assay methods and laboratory procedures valid?</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r/>
    </w:p>
    <w:p>
      <w:pPr>
        <w:pStyle w:val="Normal"/>
        <w:spacing w:lineRule="auto" w:line="480"/>
      </w:pPr>
      <w:del w:id="71" w:author="Larsen, Rhonda R." w:date="2014-11-10T13:22:00Z">
        <w:r>
          <w:rPr>
            <w:rFonts w:ascii="Times" w:hAnsi="Times"/>
            <w:color w:val="000000"/>
          </w:rPr>
          <w:delText>Did the authors of the</w:delText>
        </w:r>
      </w:del>
      <w:ins w:id="72" w:author="Larsen, Rhonda R." w:date="2014-11-10T13:22:00Z">
        <w:r>
          <w:rPr>
            <w:rFonts w:ascii="Times" w:hAnsi="Times"/>
            <w:color w:val="000000"/>
          </w:rPr>
          <w:t>Study</w:t>
        </w:r>
      </w:ins>
      <w:r>
        <w:rPr>
          <w:rFonts w:ascii="Times" w:hAnsi="Times"/>
          <w:color w:val="000000"/>
        </w:rPr>
        <w:t xml:space="preserve"> report</w:t>
      </w:r>
      <w:ins w:id="73" w:author="Larsen, Rhonda R." w:date="2014-11-10T13:22:00Z">
        <w:r>
          <w:rPr>
            <w:rFonts w:ascii="Times" w:hAnsi="Times"/>
            <w:color w:val="000000"/>
          </w:rPr>
          <w:t>s must</w:t>
        </w:r>
      </w:ins>
      <w:r>
        <w:rPr>
          <w:rFonts w:ascii="Times" w:hAnsi="Times"/>
          <w:color w:val="000000"/>
        </w:rPr>
        <w:t xml:space="preserve"> state what type of specimens </w:t>
      </w:r>
      <w:del w:id="74" w:author="Unknown Author" w:date="2014-12-16T15:48:00Z">
        <w:r>
          <w:rPr>
            <w:rFonts w:ascii="Times" w:hAnsi="Times"/>
            <w:color w:val="000000"/>
          </w:rPr>
          <w:delText>we</w:delText>
        </w:r>
      </w:del>
      <w:ins w:id="75" w:author="Unknown Author" w:date="2014-12-16T15:48:00Z">
        <w:r>
          <w:rPr>
            <w:rFonts w:ascii="Times" w:hAnsi="Times"/>
            <w:color w:val="000000"/>
          </w:rPr>
          <w:t>a</w:t>
        </w:r>
      </w:ins>
      <w:r>
        <w:rPr>
          <w:rFonts w:ascii="Times" w:hAnsi="Times"/>
          <w:color w:val="000000"/>
        </w:rPr>
        <w:t>re used</w:t>
      </w:r>
      <w:ins w:id="76" w:author="Larsen, Rhonda R." w:date="2014-11-10T13:23:00Z">
        <w:r>
          <w:rPr>
            <w:rFonts w:ascii="Times" w:hAnsi="Times"/>
            <w:color w:val="000000"/>
          </w:rPr>
          <w:t>,</w:t>
        </w:r>
      </w:ins>
      <w:r>
        <w:rPr>
          <w:rFonts w:ascii="Times" w:hAnsi="Times"/>
          <w:color w:val="000000"/>
        </w:rPr>
        <w:t xml:space="preserve"> </w:t>
      </w:r>
      <w:del w:id="77" w:author="Larsen, Rhonda R." w:date="2014-11-10T13:23:00Z">
        <w:r>
          <w:rPr>
            <w:rFonts w:ascii="Times" w:hAnsi="Times"/>
            <w:color w:val="000000"/>
          </w:rPr>
          <w:delText>in the study? Can</w:delText>
        </w:r>
      </w:del>
      <w:ins w:id="78" w:author="Larsen, Rhonda R." w:date="2014-11-10T13:23:00Z">
        <w:r>
          <w:rPr>
            <w:rFonts w:ascii="Times" w:hAnsi="Times"/>
            <w:color w:val="000000"/>
          </w:rPr>
          <w:t>and whether</w:t>
        </w:r>
      </w:ins>
      <w:r>
        <w:rPr>
          <w:rFonts w:ascii="Times" w:hAnsi="Times"/>
          <w:color w:val="000000"/>
        </w:rPr>
        <w:t xml:space="preserve"> the test </w:t>
      </w:r>
      <w:del w:id="79" w:author="Unknown Author" w:date="2014-12-16T15:49:00Z">
        <w:r>
          <w:rPr>
            <w:rFonts w:ascii="Times" w:hAnsi="Times"/>
            <w:color w:val="000000"/>
          </w:rPr>
          <w:delText>be</w:delText>
        </w:r>
      </w:del>
      <w:ins w:id="80" w:author="Unknown Author" w:date="2014-12-16T15:49:00Z">
        <w:r>
          <w:rPr>
            <w:rFonts w:ascii="Times" w:hAnsi="Times"/>
            <w:color w:val="000000"/>
          </w:rPr>
          <w:t>is</w:t>
        </w:r>
      </w:ins>
      <w:r>
        <w:rPr>
          <w:rFonts w:ascii="Times" w:hAnsi="Times"/>
          <w:color w:val="000000"/>
        </w:rPr>
        <w:t xml:space="preserve"> applied to formalin-fixed paraffin embedded (FFPE)</w:t>
      </w:r>
      <w:del w:id="81" w:author="Larsen, Rhonda R." w:date="2014-11-10T13:23:00Z">
        <w:r>
          <w:rPr>
            <w:rFonts w:ascii="Times" w:hAnsi="Times"/>
            <w:color w:val="000000"/>
          </w:rPr>
          <w:delText xml:space="preserve"> tissue,</w:delText>
        </w:r>
      </w:del>
      <w:r>
        <w:rPr>
          <w:rFonts w:ascii="Times" w:hAnsi="Times"/>
          <w:color w:val="000000"/>
        </w:rPr>
        <w:t xml:space="preserve"> or only fresh-frozen</w:t>
      </w:r>
      <w:ins w:id="82" w:author="Larsen, Rhonda R." w:date="2014-11-10T13:23:00Z">
        <w:r>
          <w:rPr>
            <w:rFonts w:ascii="Times" w:hAnsi="Times"/>
            <w:color w:val="000000"/>
          </w:rPr>
          <w:t xml:space="preserve"> tissue</w:t>
        </w:r>
      </w:ins>
      <w:ins w:id="83" w:author="Unknown Author" w:date="2014-12-15T15:49:00Z">
        <w:r>
          <w:rPr>
            <w:rFonts w:ascii="Times" w:hAnsi="Times"/>
            <w:color w:val="000000"/>
          </w:rPr>
          <w:t>.</w:t>
        </w:r>
      </w:ins>
      <w:del w:id="84" w:author="Unknown Author" w:date="2014-12-15T15:49:00Z">
        <w:r>
          <w:rPr>
            <w:rFonts w:ascii="Times" w:hAnsi="Times"/>
            <w:color w:val="000000"/>
          </w:rPr>
          <w:delText>?</w:delText>
        </w:r>
      </w:del>
      <w:r>
        <w:rPr>
          <w:rFonts w:ascii="Times" w:hAnsi="Times"/>
          <w:color w:val="000000"/>
        </w:rPr>
        <w:t xml:space="preserve">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r/>
    </w:p>
    <w:p>
      <w:pPr>
        <w:pStyle w:val="Normal"/>
        <w:spacing w:lineRule="auto" w:line="480"/>
      </w:pPr>
      <w:r>
        <w:rPr>
          <w:rFonts w:ascii="Times" w:hAnsi="Times"/>
          <w:color w:val="000000"/>
        </w:rPr>
        <w:t>Molecular assays can successfully be run on decades old FFPE tissue (</w:t>
      </w:r>
      <w:ins w:id="85" w:author="Unknown Author" w:date="2014-12-15T16:20:00Z">
        <w:r>
          <w:rPr>
            <w:rFonts w:ascii="Times" w:hAnsi="Times"/>
            <w:color w:val="000000"/>
          </w:rPr>
          <w:t>11</w:t>
        </w:r>
      </w:ins>
      <w:del w:id="86" w:author="Unknown Author" w:date="2014-12-15T16:20:00Z">
        <w:r>
          <w:rPr>
            <w:rFonts w:ascii="Times" w:hAnsi="Times"/>
            <w:color w:val="000000"/>
          </w:rPr>
          <w:delText>7</w:delText>
        </w:r>
      </w:del>
      <w:r>
        <w:rPr>
          <w:rFonts w:ascii="Times" w:hAnsi="Times"/>
          <w:color w:val="000000"/>
        </w:rPr>
        <w:t xml:space="preserve">). However, factors involved in the tissue processing and storage can impact the </w:t>
      </w:r>
      <w:del w:id="87" w:author="Unknown Author" w:date="2014-12-15T15:14:00Z">
        <w:r>
          <w:rPr>
            <w:rFonts w:ascii="Times" w:hAnsi="Times"/>
            <w:color w:val="000000"/>
          </w:rPr>
          <w:delText>results</w:delText>
        </w:r>
      </w:del>
      <w:ins w:id="88" w:author="Unknown Author" w:date="2014-12-15T15:14:00Z">
        <w:r>
          <w:rPr>
            <w:rFonts w:ascii="Times" w:hAnsi="Times"/>
            <w:color w:val="000000"/>
          </w:rPr>
          <w:t>analyte extraction and quality</w:t>
        </w:r>
      </w:ins>
      <w:r>
        <w:rPr>
          <w:rFonts w:ascii="Times" w:hAnsi="Times"/>
          <w:color w:val="000000"/>
        </w:rPr>
        <w:t xml:space="preserve"> (</w:t>
      </w:r>
      <w:ins w:id="89" w:author="Unknown Author" w:date="2014-12-15T16:20:00Z">
        <w:r>
          <w:rPr>
            <w:rFonts w:ascii="Times" w:hAnsi="Times"/>
            <w:color w:val="000000"/>
          </w:rPr>
          <w:t>12</w:t>
        </w:r>
      </w:ins>
      <w:del w:id="90" w:author="Unknown Author" w:date="2014-12-15T16:20:00Z">
        <w:r>
          <w:rPr>
            <w:rFonts w:ascii="Times" w:hAnsi="Times"/>
            <w:color w:val="000000"/>
          </w:rPr>
          <w:delText>8</w:delText>
        </w:r>
      </w:del>
      <w:r>
        <w:rPr>
          <w:rFonts w:ascii="Times" w:hAnsi="Times"/>
          <w:color w:val="000000"/>
        </w:rPr>
        <w:t>–1</w:t>
      </w:r>
      <w:ins w:id="91" w:author="Unknown Author" w:date="2014-12-15T16:20:00Z">
        <w:r>
          <w:rPr>
            <w:rFonts w:ascii="Times" w:hAnsi="Times"/>
            <w:color w:val="000000"/>
          </w:rPr>
          <w:t>4</w:t>
        </w:r>
      </w:ins>
      <w:del w:id="92" w:author="Unknown Author" w:date="2014-12-15T16:20:00Z">
        <w:r>
          <w:rPr>
            <w:rFonts w:ascii="Times" w:hAnsi="Times"/>
            <w:color w:val="000000"/>
          </w:rPr>
          <w:delText>0</w:delText>
        </w:r>
      </w:del>
      <w:r>
        <w:rPr>
          <w:rFonts w:ascii="Times" w:hAnsi="Times"/>
          <w:color w:val="000000"/>
        </w:rPr>
        <w:t xml:space="preserve">). </w:t>
      </w:r>
      <w:ins w:id="93" w:author="Unknown Author" w:date="2014-12-15T15:15:00Z">
        <w:r>
          <w:rPr>
            <w:rFonts w:ascii="Times" w:hAnsi="Times"/>
            <w:color w:val="000000"/>
          </w:rPr>
          <w:t>Relatively little attention has been given to studying the downstream effects of pre-analytic factors on the individual omics features. In one study, the authors observe that older FFPE specimen</w:t>
        </w:r>
      </w:ins>
      <w:ins w:id="94" w:author="Unknown Author" w:date="2014-12-15T15:16:00Z">
        <w:r>
          <w:rPr>
            <w:rFonts w:ascii="Times" w:hAnsi="Times"/>
            <w:color w:val="000000"/>
          </w:rPr>
          <w:t xml:space="preserve">s tended to have lower expression levels and that this effect was different for different genes. </w:t>
        </w:r>
      </w:ins>
      <w:ins w:id="95" w:author="Unknown Author" w:date="2014-12-15T15:17:00Z">
        <w:r>
          <w:rPr>
            <w:rFonts w:ascii="Times" w:hAnsi="Times"/>
            <w:color w:val="000000"/>
          </w:rPr>
          <w:t xml:space="preserve">The investigators modified their assay to account for this differential effect (15). </w:t>
        </w:r>
      </w:ins>
      <w:r>
        <w:rPr>
          <w:rFonts w:ascii="Times" w:hAnsi="Times"/>
          <w:color w:val="000000"/>
        </w:rPr>
        <w:t xml:space="preserve">Due to the high dimensionality of omics assays, a small amount of bias on each feature can translate into large errors when incorporating data from hundreds or thousands of features into a single continuous measurement. </w:t>
      </w:r>
      <w:commentRangeStart w:id="12"/>
      <w:r>
        <w:rPr>
          <w:rFonts w:ascii="Times" w:hAnsi="Times"/>
          <w:color w:val="000000"/>
        </w:rPr>
        <w:t>Therefore it is important to assess the impact of processing on the individual features in addition to the overall test.</w:t>
      </w:r>
      <w:commentRangeEnd w:id="12"/>
      <w:r>
        <w:commentReference w:id="12"/>
      </w:r>
      <w:r>
        <w:rPr>
          <w:rFonts w:ascii="Times" w:hAnsi="Times"/>
          <w:color w:val="000000"/>
        </w:rPr>
      </w:r>
      <w:r/>
    </w:p>
    <w:p>
      <w:pPr>
        <w:pStyle w:val="Normal"/>
        <w:spacing w:lineRule="auto" w:line="480"/>
      </w:pPr>
      <w:r>
        <w:rPr>
          <w:rFonts w:ascii="Times" w:hAnsi="Times"/>
          <w:color w:val="000000"/>
        </w:rPr>
        <w:t>In addition to processing and storage, technical aspects of an assay can impact the final results in a predictable way (1</w:t>
      </w:r>
      <w:del w:id="96" w:author="Unknown Author" w:date="2014-12-15T16:20:00Z">
        <w:r>
          <w:rPr>
            <w:rFonts w:ascii="Times" w:hAnsi="Times"/>
            <w:color w:val="000000"/>
          </w:rPr>
          <w:delText>1</w:delText>
        </w:r>
      </w:del>
      <w:ins w:id="97" w:author="Unknown Author" w:date="2014-12-15T16:20:00Z">
        <w:r>
          <w:rPr>
            <w:rFonts w:ascii="Times" w:hAnsi="Times"/>
            <w:color w:val="000000"/>
          </w:rPr>
          <w:t>6</w:t>
        </w:r>
      </w:ins>
      <w:r>
        <w:rPr>
          <w:rFonts w:ascii="Times" w:hAnsi="Times"/>
          <w:color w:val="000000"/>
        </w:rPr>
        <w:t>,1</w:t>
      </w:r>
      <w:del w:id="98" w:author="Unknown Author" w:date="2014-12-15T16:20:00Z">
        <w:r>
          <w:rPr>
            <w:rFonts w:ascii="Times" w:hAnsi="Times"/>
            <w:color w:val="000000"/>
          </w:rPr>
          <w:delText>2</w:delText>
        </w:r>
      </w:del>
      <w:ins w:id="99" w:author="Unknown Author" w:date="2014-12-15T16:20:00Z">
        <w:r>
          <w:rPr>
            <w:rFonts w:ascii="Times" w:hAnsi="Times"/>
            <w:color w:val="000000"/>
          </w:rPr>
          <w:t>7</w:t>
        </w:r>
      </w:ins>
      <w:r>
        <w:rPr>
          <w:rFonts w:ascii="Times" w:hAnsi="Times"/>
          <w:color w:val="000000"/>
        </w:rPr>
        <w:t>). There could be technical effects, differences due to reagent lots, and other batch effects. Such batch effects are commonly recognized yet often ignored in high-dimensional assays (1</w:t>
      </w:r>
      <w:ins w:id="100" w:author="Unknown Author" w:date="2014-12-15T16:20:00Z">
        <w:r>
          <w:rPr>
            <w:rFonts w:ascii="Times" w:hAnsi="Times"/>
            <w:color w:val="000000"/>
          </w:rPr>
          <w:t>8</w:t>
        </w:r>
      </w:ins>
      <w:del w:id="101" w:author="Unknown Author" w:date="2014-12-15T16:20:00Z">
        <w:r>
          <w:rPr>
            <w:rFonts w:ascii="Times" w:hAnsi="Times"/>
            <w:color w:val="000000"/>
          </w:rPr>
          <w:delText>3</w:delText>
        </w:r>
      </w:del>
      <w:r>
        <w:rPr>
          <w:rFonts w:ascii="Times" w:hAnsi="Times"/>
          <w:color w:val="000000"/>
        </w:rPr>
        <w:t>).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r/>
    </w:p>
    <w:p>
      <w:pPr>
        <w:pStyle w:val="Normal"/>
        <w:spacing w:lineRule="auto" w:line="480"/>
      </w:pPr>
      <w:r>
        <w:rPr>
          <w:rFonts w:ascii="Times" w:hAnsi="Times"/>
          <w:color w:val="000000"/>
        </w:rPr>
        <w:t>Similar to developing criteria for rejection of tissue specimens, in omics settings, criteria should be developed for the rejection of individual features (e.g. genes, proteins) prior to the development of the test</w:t>
      </w:r>
      <w:ins w:id="102" w:author="Unknown Author" w:date="2014-12-15T15:18:00Z">
        <w:r>
          <w:rPr>
            <w:rFonts w:ascii="Times" w:hAnsi="Times"/>
            <w:color w:val="000000"/>
          </w:rPr>
          <w:t xml:space="preserve">, if </w:t>
        </w:r>
      </w:ins>
      <w:ins w:id="103" w:author="Unknown Author" w:date="2014-12-15T15:19:00Z">
        <w:r>
          <w:rPr>
            <w:rFonts w:ascii="Times" w:hAnsi="Times"/>
            <w:color w:val="000000"/>
          </w:rPr>
          <w:t>problems cannot be resolved through improved assay procedures</w:t>
        </w:r>
      </w:ins>
      <w:r>
        <w:rPr>
          <w:rFonts w:ascii="Times" w:hAnsi="Times"/>
          <w:color w:val="000000"/>
        </w:rPr>
        <w:t xml:space="preserve">. Features that do not pass the pre-specified quality metrics should be removed from consideration from the final test. Note that this feature processing step does not involve any clinical outcome measurements. </w:t>
      </w:r>
      <w:commentRangeStart w:id="13"/>
      <w:r>
        <w:rPr>
          <w:rFonts w:ascii="Times" w:hAnsi="Times"/>
          <w:color w:val="000000"/>
        </w:rPr>
        <w:t xml:space="preserve">As a concrete example, in the development of </w:t>
      </w:r>
      <w:del w:id="104" w:author="Unknown Author" w:date="2014-12-15T15:12:00Z">
        <w:r>
          <w:rPr>
            <w:rFonts w:ascii="Times" w:hAnsi="Times"/>
            <w:color w:val="000000"/>
          </w:rPr>
          <w:delText>a</w:delText>
        </w:r>
      </w:del>
      <w:ins w:id="105" w:author="Unknown Author" w:date="2014-12-15T15:12:00Z">
        <w:r>
          <w:rPr>
            <w:rFonts w:ascii="Times" w:hAnsi="Times"/>
            <w:color w:val="000000"/>
          </w:rPr>
          <w:t>the</w:t>
        </w:r>
      </w:ins>
      <w:r>
        <w:rPr>
          <w:rFonts w:ascii="Times" w:hAnsi="Times"/>
          <w:color w:val="000000"/>
        </w:rPr>
        <w:t xml:space="preserve"> gene expression based test</w:t>
      </w:r>
      <w:ins w:id="106" w:author="Unknown Author" w:date="2014-12-15T15:12:00Z">
        <w:r>
          <w:rPr>
            <w:rFonts w:ascii="Times" w:hAnsi="Times"/>
            <w:color w:val="000000"/>
          </w:rPr>
          <w:t xml:space="preserve"> EndoPredict</w:t>
        </w:r>
      </w:ins>
      <w:r>
        <w:rPr>
          <w:rFonts w:ascii="Times" w:hAnsi="Times"/>
          <w:color w:val="000000"/>
        </w:rPr>
        <w:t xml:space="preserve">, investigators </w:t>
      </w:r>
      <w:del w:id="107" w:author="Unknown Author" w:date="2014-12-16T15:49:00Z">
        <w:r>
          <w:rPr>
            <w:rFonts w:ascii="Times" w:hAnsi="Times"/>
            <w:color w:val="000000"/>
          </w:rPr>
          <w:delText xml:space="preserve">may </w:delText>
        </w:r>
      </w:del>
      <w:r>
        <w:rPr>
          <w:rFonts w:ascii="Times" w:hAnsi="Times"/>
          <w:color w:val="000000"/>
        </w:rPr>
        <w:t>ch</w:t>
      </w:r>
      <w:del w:id="108" w:author="Unknown Author" w:date="2014-12-15T15:12:00Z">
        <w:r>
          <w:rPr>
            <w:rFonts w:ascii="Times" w:hAnsi="Times"/>
            <w:color w:val="000000"/>
          </w:rPr>
          <w:delText>o</w:delText>
        </w:r>
      </w:del>
      <w:r>
        <w:rPr>
          <w:rFonts w:ascii="Times" w:hAnsi="Times"/>
          <w:color w:val="000000"/>
        </w:rPr>
        <w:t xml:space="preserve">ose to exclude probe locations that have a dynamic range </w:t>
      </w:r>
      <w:del w:id="109" w:author="Unknown Author" w:date="2014-12-15T15:12:00Z">
        <w:r>
          <w:rPr>
            <w:rFonts w:ascii="Times" w:hAnsi="Times"/>
            <w:color w:val="000000"/>
          </w:rPr>
          <w:delText>under some threshold</w:delText>
        </w:r>
      </w:del>
      <w:ins w:id="110" w:author="Unknown Author" w:date="2014-12-15T15:12:00Z">
        <w:r>
          <w:rPr>
            <w:rFonts w:ascii="Times" w:hAnsi="Times"/>
            <w:color w:val="000000"/>
          </w:rPr>
          <w:t>less than 2</w:t>
        </w:r>
      </w:ins>
      <w:r>
        <w:rPr>
          <w:rFonts w:ascii="Times" w:hAnsi="Times"/>
          <w:color w:val="000000"/>
        </w:rPr>
        <w:t xml:space="preserve">, </w:t>
      </w:r>
      <w:del w:id="111" w:author="Unknown Author" w:date="2014-12-15T15:13:00Z">
        <w:r>
          <w:rPr>
            <w:rFonts w:ascii="Times" w:hAnsi="Times"/>
            <w:color w:val="000000"/>
          </w:rPr>
          <w:delText xml:space="preserve">or </w:delText>
        </w:r>
      </w:del>
      <w:r>
        <w:rPr>
          <w:rFonts w:ascii="Times" w:hAnsi="Times"/>
          <w:color w:val="000000"/>
        </w:rPr>
        <w:t xml:space="preserve">probes for which </w:t>
      </w:r>
      <w:del w:id="112" w:author="Unknown Author" w:date="2014-12-15T15:13:00Z">
        <w:r>
          <w:rPr>
            <w:rFonts w:ascii="Times" w:hAnsi="Times"/>
            <w:color w:val="000000"/>
          </w:rPr>
          <w:delText>only a small proportion</w:delText>
        </w:r>
      </w:del>
      <w:ins w:id="113" w:author="Unknown Author" w:date="2014-12-15T15:13:00Z">
        <w:r>
          <w:rPr>
            <w:rFonts w:ascii="Times" w:hAnsi="Times"/>
            <w:color w:val="000000"/>
          </w:rPr>
          <w:t>fewer than 1%</w:t>
        </w:r>
      </w:ins>
      <w:r>
        <w:rPr>
          <w:rFonts w:ascii="Times" w:hAnsi="Times"/>
          <w:color w:val="000000"/>
        </w:rPr>
        <w:t xml:space="preserve"> of the specimens had calls, </w:t>
      </w:r>
      <w:del w:id="114" w:author="Unknown Author" w:date="2014-12-15T15:13:00Z">
        <w:r>
          <w:rPr>
            <w:rFonts w:ascii="Times" w:hAnsi="Times"/>
            <w:color w:val="000000"/>
          </w:rPr>
          <w:delText>or</w:delText>
        </w:r>
      </w:del>
      <w:ins w:id="115" w:author="Unknown Author" w:date="2014-12-15T15:13:00Z">
        <w:r>
          <w:rPr>
            <w:rFonts w:ascii="Times" w:hAnsi="Times"/>
            <w:color w:val="000000"/>
          </w:rPr>
          <w:t>and</w:t>
        </w:r>
      </w:ins>
      <w:r>
        <w:rPr>
          <w:rFonts w:ascii="Times" w:hAnsi="Times"/>
          <w:color w:val="000000"/>
        </w:rPr>
        <w:t xml:space="preserve"> probes </w:t>
      </w:r>
      <w:del w:id="116" w:author="Unknown Author" w:date="2014-12-15T15:13:00Z">
        <w:r>
          <w:rPr>
            <w:rFonts w:ascii="Times" w:hAnsi="Times"/>
            <w:color w:val="000000"/>
          </w:rPr>
          <w:delText>that have absolute expression levels below some threshold</w:delText>
        </w:r>
      </w:del>
      <w:ins w:id="117" w:author="Unknown Author" w:date="2014-12-15T15:13:00Z">
        <w:r>
          <w:rPr>
            <w:rFonts w:ascii="Times" w:hAnsi="Times"/>
            <w:color w:val="000000"/>
          </w:rPr>
          <w:t>whose 90</w:t>
        </w:r>
      </w:ins>
      <w:ins w:id="118" w:author="Unknown Author" w:date="2014-12-15T15:13:00Z">
        <w:r>
          <w:rPr>
            <w:rFonts w:ascii="Times" w:hAnsi="Times"/>
            <w:color w:val="000000"/>
            <w:vertAlign w:val="superscript"/>
          </w:rPr>
          <w:t>th</w:t>
        </w:r>
      </w:ins>
      <w:ins w:id="119" w:author="Unknown Author" w:date="2014-12-15T15:13:00Z">
        <w:r>
          <w:rPr>
            <w:rFonts w:ascii="Times" w:hAnsi="Times"/>
            <w:color w:val="000000"/>
          </w:rPr>
          <w:t xml:space="preserve"> percentile was less than 350 (</w:t>
        </w:r>
      </w:ins>
      <w:ins w:id="120" w:author="Unknown Author" w:date="2014-12-15T16:20:00Z">
        <w:r>
          <w:rPr>
            <w:rFonts w:ascii="Times" w:hAnsi="Times"/>
            <w:color w:val="000000"/>
          </w:rPr>
          <w:t>8</w:t>
        </w:r>
      </w:ins>
      <w:ins w:id="121" w:author="Unknown Author" w:date="2014-12-15T15:14:00Z">
        <w:r>
          <w:rPr>
            <w:rFonts w:ascii="Times" w:hAnsi="Times"/>
            <w:color w:val="000000"/>
          </w:rPr>
          <w:t>)</w:t>
        </w:r>
      </w:ins>
      <w:r>
        <w:rPr>
          <w:rFonts w:ascii="Times" w:hAnsi="Times"/>
          <w:color w:val="000000"/>
        </w:rPr>
        <w:t>.</w:t>
      </w:r>
      <w:r>
        <w:rPr>
          <w:rFonts w:ascii="Times" w:hAnsi="Times"/>
          <w:color w:val="000000"/>
        </w:rPr>
      </w:r>
      <w:commentRangeEnd w:id="13"/>
      <w:r>
        <w:commentReference w:id="13"/>
      </w:r>
      <w:r>
        <w:rPr>
          <w:rFonts w:ascii="Times" w:hAnsi="Times"/>
          <w:color w:val="000000"/>
        </w:rPr>
        <w:t xml:space="preserve"> Quality control steps </w:t>
      </w:r>
      <w:del w:id="122" w:author="Larsen, Rhonda R." w:date="2014-11-10T13:24:00Z">
        <w:r>
          <w:rPr>
            <w:rFonts w:ascii="Times" w:hAnsi="Times"/>
            <w:color w:val="000000"/>
          </w:rPr>
          <w:delText>like this</w:delText>
        </w:r>
      </w:del>
      <w:ins w:id="123" w:author="Larsen, Rhonda R." w:date="2014-11-10T13:24:00Z">
        <w:r>
          <w:rPr>
            <w:rFonts w:ascii="Times" w:hAnsi="Times"/>
            <w:color w:val="000000"/>
          </w:rPr>
          <w:t>of this nature</w:t>
        </w:r>
      </w:ins>
      <w:r>
        <w:rPr>
          <w:rFonts w:ascii="Times" w:hAnsi="Times"/>
          <w:color w:val="000000"/>
        </w:rPr>
        <w:t xml:space="preserve"> can ensure a more robust and reproducible development of the test.</w:t>
      </w:r>
      <w:r/>
    </w:p>
    <w:p>
      <w:pPr>
        <w:pStyle w:val="Normal"/>
        <w:spacing w:lineRule="auto" w:line="480"/>
      </w:pPr>
      <w:r>
        <w:rPr>
          <w:rFonts w:ascii="Times" w:hAnsi="Times"/>
          <w:color w:val="000000"/>
        </w:rPr>
        <w:t xml:space="preserve">Even with careful quality control and a locked down standard operating procedure, it is difficult to completely eliminate the effects of technical factors on assay results. Therefore, when designing the development phase, </w:t>
      </w:r>
      <w:ins w:id="124" w:author="Larsen, Rhonda R." w:date="2014-11-10T13:25:00Z">
        <w:r>
          <w:rPr>
            <w:rFonts w:ascii="Times" w:hAnsi="Times"/>
            <w:color w:val="000000"/>
          </w:rPr>
          <w:t xml:space="preserve">the investigator must </w:t>
        </w:r>
      </w:ins>
      <w:r>
        <w:rPr>
          <w:rFonts w:ascii="Times" w:hAnsi="Times"/>
          <w:color w:val="000000"/>
        </w:rPr>
        <w:t xml:space="preserve">be mindful not to confound </w:t>
      </w:r>
      <w:del w:id="125" w:author="Larsen, Rhonda R." w:date="2014-11-10T13:25:00Z">
        <w:r>
          <w:rPr>
            <w:rFonts w:ascii="Times" w:hAnsi="Times"/>
            <w:color w:val="000000"/>
          </w:rPr>
          <w:delText xml:space="preserve">such </w:delText>
        </w:r>
      </w:del>
      <w:r>
        <w:rPr>
          <w:rFonts w:ascii="Times" w:hAnsi="Times"/>
          <w:color w:val="000000"/>
        </w:rPr>
        <w:t>technical factors with the clinical outcomes. The problem of batch effects is widespread in omics research and can lead to spurious or irreproducible results (1</w:t>
      </w:r>
      <w:ins w:id="126" w:author="Unknown Author" w:date="2014-12-15T16:20:00Z">
        <w:r>
          <w:rPr>
            <w:rFonts w:ascii="Times" w:hAnsi="Times"/>
            <w:color w:val="000000"/>
          </w:rPr>
          <w:t>8</w:t>
        </w:r>
      </w:ins>
      <w:del w:id="127" w:author="Unknown Author" w:date="2014-12-15T16:20:00Z">
        <w:r>
          <w:rPr>
            <w:rFonts w:ascii="Times" w:hAnsi="Times"/>
            <w:color w:val="000000"/>
          </w:rPr>
          <w:delText>3</w:delText>
        </w:r>
      </w:del>
      <w:r>
        <w:rPr>
          <w:rFonts w:ascii="Times" w:hAnsi="Times"/>
          <w:color w:val="000000"/>
        </w:rPr>
        <w:t>,1</w:t>
      </w:r>
      <w:ins w:id="128" w:author="Unknown Author" w:date="2014-12-15T16:20:00Z">
        <w:r>
          <w:rPr>
            <w:rFonts w:ascii="Times" w:hAnsi="Times"/>
            <w:color w:val="000000"/>
          </w:rPr>
          <w:t>9</w:t>
        </w:r>
      </w:ins>
      <w:del w:id="129" w:author="Unknown Author" w:date="2014-12-15T16:20:00Z">
        <w:r>
          <w:rPr>
            <w:rFonts w:ascii="Times" w:hAnsi="Times"/>
            <w:color w:val="000000"/>
          </w:rPr>
          <w:delText>4</w:delText>
        </w:r>
      </w:del>
      <w:r>
        <w:rPr>
          <w:rFonts w:ascii="Times" w:hAnsi="Times"/>
          <w:color w:val="000000"/>
        </w:rPr>
        <w:t xml:space="preserve">). As an extreme example, consider developing an omics-based test to predict a binary clinical response. In the development phase, all of the assays for the clinical responders were run using reagent A, while all of the assays for the clinical non-responders were run using reagent B. </w:t>
      </w:r>
      <w:del w:id="130" w:author="Larsen, Rhonda R." w:date="2014-11-10T13:25:00Z">
        <w:r>
          <w:rPr>
            <w:rFonts w:ascii="Times" w:hAnsi="Times"/>
            <w:color w:val="000000"/>
          </w:rPr>
          <w:delText>It turns out</w:delText>
        </w:r>
      </w:del>
      <w:ins w:id="131" w:author="Larsen, Rhonda R." w:date="2014-11-10T13:25:00Z">
        <w:r>
          <w:rPr>
            <w:rFonts w:ascii="Times" w:hAnsi="Times"/>
            <w:color w:val="000000"/>
          </w:rPr>
          <w:t>If it was the case</w:t>
        </w:r>
      </w:ins>
      <w:r>
        <w:rPr>
          <w:rFonts w:ascii="Times" w:hAnsi="Times"/>
          <w:color w:val="000000"/>
        </w:rPr>
        <w:t xml:space="preserve"> that the reagent has a significant effect on the assays</w:t>
      </w:r>
      <w:del w:id="132" w:author="Larsen, Rhonda R." w:date="2014-11-10T13:26:00Z">
        <w:r>
          <w:rPr>
            <w:rFonts w:ascii="Times" w:hAnsi="Times"/>
            <w:color w:val="000000"/>
          </w:rPr>
          <w:delText>. T</w:delText>
        </w:r>
      </w:del>
      <w:ins w:id="133" w:author="Larsen, Rhonda R." w:date="2014-11-10T13:26:00Z">
        <w:r>
          <w:rPr>
            <w:rFonts w:ascii="Times" w:hAnsi="Times"/>
            <w:color w:val="000000"/>
          </w:rPr>
          <w:t>, t</w:t>
        </w:r>
      </w:ins>
      <w:r>
        <w:rPr>
          <w:rFonts w:ascii="Times" w:hAnsi="Times"/>
          <w:color w:val="000000"/>
        </w:rPr>
        <w:t>he development phase would then lead to what seems like an excellent predictor, except it is predicting the batch effect rather than the clinical outcome.</w:t>
      </w:r>
      <w:r/>
    </w:p>
    <w:p>
      <w:pPr>
        <w:pStyle w:val="Heading1"/>
        <w:spacing w:lineRule="auto" w:line="480"/>
      </w:pPr>
      <w:commentRangeStart w:id="14"/>
      <w:r>
        <w:rPr>
          <w:rFonts w:ascii="Times" w:hAnsi="Times"/>
          <w:color w:val="000000"/>
        </w:rPr>
        <w:t>Are the statistical methods for test development appropriate?</w:t>
      </w:r>
      <w:commentRangeEnd w:id="14"/>
      <w:r>
        <w:commentReference w:id="14"/>
      </w:r>
      <w:r>
        <w:rPr>
          <w:rFonts w:ascii="Times" w:hAnsi="Times"/>
          <w:color w:val="000000"/>
        </w:rPr>
      </w:r>
      <w:r/>
    </w:p>
    <w:p>
      <w:pPr>
        <w:pStyle w:val="Normal"/>
        <w:spacing w:lineRule="auto" w:line="480"/>
      </w:pPr>
      <w:r>
        <w:rPr>
          <w:rFonts w:ascii="Times" w:hAnsi="Times"/>
          <w:color w:val="000000"/>
        </w:rPr>
        <w:t xml:space="preserve">Once the analytical validity of the omics assay is established, the features are translated into a binary classification, a multi-category classification, or a continuous risk score. </w:t>
      </w:r>
      <w:del w:id="134" w:author="Larsen, Rhonda R." w:date="2014-11-10T13:26:00Z">
        <w:r>
          <w:rPr>
            <w:rFonts w:ascii="Times" w:hAnsi="Times"/>
            <w:color w:val="000000"/>
          </w:rPr>
          <w:delText>Carefully evaluate t</w:delText>
        </w:r>
      </w:del>
      <w:ins w:id="135" w:author="Larsen, Rhonda R." w:date="2014-11-10T13:26:00Z">
        <w:r>
          <w:rPr>
            <w:rFonts w:ascii="Times" w:hAnsi="Times"/>
            <w:color w:val="000000"/>
          </w:rPr>
          <w:t>T</w:t>
        </w:r>
      </w:ins>
      <w:r>
        <w:rPr>
          <w:rFonts w:ascii="Times" w:hAnsi="Times"/>
          <w:color w:val="000000"/>
        </w:rPr>
        <w:t xml:space="preserve">he methods used to perform this translation </w:t>
      </w:r>
      <w:del w:id="136" w:author="Larsen, Rhonda R." w:date="2014-11-10T13:26:00Z">
        <w:r>
          <w:rPr>
            <w:rFonts w:ascii="Times" w:hAnsi="Times"/>
            <w:color w:val="000000"/>
          </w:rPr>
          <w:delText>and ask how are</w:delText>
        </w:r>
      </w:del>
      <w:ins w:id="137" w:author="Larsen, Rhonda R." w:date="2014-11-10T13:26:00Z">
        <w:r>
          <w:rPr>
            <w:rFonts w:ascii="Times" w:hAnsi="Times"/>
            <w:color w:val="000000"/>
          </w:rPr>
          <w:t>must be carefully evaluated to ensure that</w:t>
        </w:r>
      </w:ins>
      <w:r>
        <w:rPr>
          <w:rFonts w:ascii="Times" w:hAnsi="Times"/>
          <w:color w:val="000000"/>
        </w:rPr>
        <w:t xml:space="preserve"> the features of the omics assay </w:t>
      </w:r>
      <w:ins w:id="138" w:author="Larsen, Rhonda R." w:date="2014-11-10T13:26:00Z">
        <w:r>
          <w:rPr>
            <w:rFonts w:ascii="Times" w:hAnsi="Times"/>
            <w:color w:val="000000"/>
          </w:rPr>
          <w:t xml:space="preserve">have been properly </w:t>
        </w:r>
      </w:ins>
      <w:r>
        <w:rPr>
          <w:rFonts w:ascii="Times" w:hAnsi="Times"/>
          <w:color w:val="000000"/>
        </w:rPr>
        <w:t>translated into a clinically meaningful quantity</w:t>
      </w:r>
      <w:del w:id="139" w:author="Larsen, Rhonda R." w:date="2014-11-10T13:27:00Z">
        <w:r>
          <w:rPr>
            <w:rFonts w:ascii="Times" w:hAnsi="Times"/>
            <w:color w:val="000000"/>
          </w:rPr>
          <w:delText>?</w:delText>
        </w:r>
      </w:del>
      <w:ins w:id="140" w:author="Larsen, Rhonda R." w:date="2014-11-10T13:27:00Z">
        <w:r>
          <w:rPr>
            <w:rFonts w:ascii="Times" w:hAnsi="Times"/>
            <w:color w:val="000000"/>
          </w:rPr>
          <w:t>.</w:t>
        </w:r>
      </w:ins>
      <w:r/>
    </w:p>
    <w:p>
      <w:pPr>
        <w:pStyle w:val="Normal"/>
        <w:spacing w:lineRule="auto" w:line="480"/>
      </w:pPr>
      <w:r>
        <w:rPr>
          <w:rFonts w:ascii="Times" w:hAnsi="Times"/>
          <w:color w:val="000000"/>
        </w:rPr>
        <w:t>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w:t>
      </w:r>
      <w:ins w:id="141" w:author="Unknown Author" w:date="2014-12-15T16:26:00Z">
        <w:r>
          <w:rPr>
            <w:rFonts w:ascii="Times" w:hAnsi="Times"/>
            <w:color w:val="000000"/>
          </w:rPr>
          <w:t>20</w:t>
        </w:r>
      </w:ins>
      <w:del w:id="142" w:author="Unknown Author" w:date="2014-12-15T16:26:00Z">
        <w:r>
          <w:rPr>
            <w:rFonts w:ascii="Times" w:hAnsi="Times"/>
            <w:color w:val="000000"/>
          </w:rPr>
          <w:delText>15</w:delText>
        </w:r>
      </w:del>
      <w:r>
        <w:rPr>
          <w:rFonts w:ascii="Times" w:hAnsi="Times"/>
          <w:color w:val="000000"/>
        </w:rPr>
        <w:t>).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w:t>
      </w:r>
      <w:del w:id="143" w:author="Unknown Author" w:date="2014-12-15T16:27:00Z">
        <w:r>
          <w:rPr>
            <w:rFonts w:ascii="Times" w:hAnsi="Times"/>
            <w:color w:val="000000"/>
          </w:rPr>
          <w:delText>16</w:delText>
        </w:r>
      </w:del>
      <w:ins w:id="144" w:author="Unknown Author" w:date="2014-12-15T16:27:00Z">
        <w:r>
          <w:rPr>
            <w:rFonts w:ascii="Times" w:hAnsi="Times"/>
            <w:color w:val="000000"/>
          </w:rPr>
          <w:t>21</w:t>
        </w:r>
      </w:ins>
      <w:r>
        <w:rPr>
          <w:rFonts w:ascii="Times" w:hAnsi="Times"/>
          <w:color w:val="000000"/>
        </w:rPr>
        <w:t xml:space="preserve">). A common argument in favor of clustering is that it identifies biologically distinct groups. However, the groups are identified using a statistical algorithm and the biological relevance is only considered </w:t>
      </w:r>
      <w:r>
        <w:rPr>
          <w:rFonts w:ascii="Times" w:hAnsi="Times"/>
          <w:i/>
          <w:color w:val="000000"/>
        </w:rPr>
        <w:t>post hoc</w:t>
      </w:r>
      <w:r>
        <w:rPr>
          <w:rFonts w:ascii="Times" w:hAnsi="Times"/>
          <w:color w:val="000000"/>
        </w:rPr>
        <w:t xml:space="preserve">. For developing omics-based prognostic or predictive tests, it is better to use </w:t>
      </w:r>
      <w:ins w:id="145" w:author="Unknown Author" w:date="2014-12-08T14:28:00Z">
        <w:r>
          <w:rPr>
            <w:rFonts w:ascii="Times" w:hAnsi="Times"/>
            <w:color w:val="000000"/>
          </w:rPr>
          <w:t>supervi</w:t>
        </w:r>
      </w:ins>
      <w:ins w:id="146" w:author="Unknown Author" w:date="2014-12-08T14:29:00Z">
        <w:r>
          <w:rPr>
            <w:rFonts w:ascii="Times" w:hAnsi="Times"/>
            <w:color w:val="000000"/>
          </w:rPr>
          <w:t xml:space="preserve">sed </w:t>
        </w:r>
      </w:ins>
      <w:r>
        <w:rPr>
          <w:rFonts w:ascii="Times" w:hAnsi="Times"/>
          <w:color w:val="000000"/>
        </w:rPr>
        <w:t>statistical methods which are designed to address those aims</w:t>
      </w:r>
      <w:ins w:id="147" w:author="Sumithra J Mandrekar" w:date="2014-11-10T14:48:00Z">
        <w:r>
          <w:rPr>
            <w:rFonts w:ascii="Times" w:hAnsi="Times"/>
            <w:color w:val="000000"/>
          </w:rPr>
          <w:t>, outlined below</w:t>
        </w:r>
      </w:ins>
      <w:del w:id="148" w:author="Unknown Author" w:date="2014-12-08T14:29:00Z">
        <w:r>
          <w:rPr>
            <w:rFonts w:ascii="Times" w:hAnsi="Times"/>
            <w:color w:val="000000"/>
          </w:rPr>
          <w:delText>?</w:delText>
        </w:r>
      </w:del>
      <w:r>
        <w:rPr>
          <w:rFonts w:ascii="Times" w:hAnsi="Times"/>
          <w:color w:val="000000"/>
        </w:rPr>
        <w:t>.</w:t>
      </w:r>
      <w:r/>
    </w:p>
    <w:p>
      <w:pPr>
        <w:pStyle w:val="Normal"/>
        <w:spacing w:lineRule="auto" w:line="480"/>
      </w:pPr>
      <w:r>
        <w:rPr>
          <w:rFonts w:ascii="Times" w:hAnsi="Times"/>
          <w:color w:val="000000"/>
        </w:rP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 </w:t>
      </w:r>
      <w:r>
        <w:rPr>
          <w:rFonts w:ascii="Times" w:hAnsi="Times"/>
          <w:b/>
          <w:color w:val="000000"/>
        </w:rPr>
        <w:t>filtering</w:t>
      </w:r>
      <w:r>
        <w:rPr>
          <w:rFonts w:ascii="Times" w:hAnsi="Times"/>
          <w:color w:val="000000"/>
        </w:rPr>
        <w:t xml:space="preserve"> and </w:t>
      </w:r>
      <w:r>
        <w:rPr>
          <w:rFonts w:ascii="Times" w:hAnsi="Times"/>
          <w:b/>
          <w:color w:val="000000"/>
        </w:rPr>
        <w:t>regularization</w:t>
      </w:r>
      <w:r>
        <w:rPr>
          <w:rFonts w:ascii="Times" w:hAnsi="Times"/>
          <w:color w:val="000000"/>
        </w:rPr>
        <w:t>.</w:t>
      </w:r>
      <w:r/>
    </w:p>
    <w:p>
      <w:pPr>
        <w:pStyle w:val="Normal"/>
        <w:spacing w:lineRule="auto" w:line="480"/>
      </w:pPr>
      <w:r>
        <w:rPr>
          <w:rFonts w:ascii="Times" w:hAnsi="Times"/>
          <w:color w:val="000000"/>
        </w:rPr>
        <w:t>Filtering is a statistical approach where univariate methods are applied to each of the many omics features in turn. Typically, the univariate method involves estimating the association of the feature with the clinical outcome. Then</w:t>
      </w:r>
      <w:del w:id="149" w:author="Larsen, Rhonda R." w:date="2014-11-10T13:27:00Z">
        <w:r>
          <w:rPr>
            <w:rFonts w:ascii="Times" w:hAnsi="Times"/>
            <w:color w:val="000000"/>
          </w:rPr>
          <w:delText>, some</w:delText>
        </w:r>
      </w:del>
      <w:ins w:id="150" w:author="Larsen, Rhonda R." w:date="2014-11-10T13:27:00Z">
        <w:r>
          <w:rPr>
            <w:rFonts w:ascii="Times" w:hAnsi="Times"/>
            <w:color w:val="000000"/>
          </w:rPr>
          <w:t xml:space="preserve"> a</w:t>
        </w:r>
      </w:ins>
      <w:r>
        <w:rPr>
          <w:rFonts w:ascii="Times" w:hAnsi="Times"/>
          <w:color w:val="000000"/>
        </w:rPr>
        <w:t xml:space="preserve"> criterion, </w:t>
      </w:r>
      <w:del w:id="151" w:author="Larsen, Rhonda R." w:date="2014-11-10T13:27:00Z">
        <w:r>
          <w:rPr>
            <w:rFonts w:ascii="Times" w:hAnsi="Times"/>
            <w:color w:val="000000"/>
          </w:rPr>
          <w:delText xml:space="preserve">which is </w:delText>
        </w:r>
      </w:del>
      <w:r>
        <w:rPr>
          <w:rFonts w:ascii="Times" w:hAnsi="Times"/>
          <w:color w:val="000000"/>
        </w:rPr>
        <w:t xml:space="preserve">chosen in advance or selected using cross-validation, is applied to the statistic to select a subset of features. For example, </w:t>
      </w:r>
      <w:del w:id="152" w:author="Larsen, Rhonda R." w:date="2014-11-10T13:27:00Z">
        <w:r>
          <w:rPr>
            <w:rFonts w:ascii="Times" w:hAnsi="Times"/>
            <w:color w:val="000000"/>
          </w:rPr>
          <w:delText>I am</w:delText>
        </w:r>
      </w:del>
      <w:ins w:id="153" w:author="Larsen, Rhonda R." w:date="2014-11-10T13:27:00Z">
        <w:r>
          <w:rPr>
            <w:rFonts w:ascii="Times" w:hAnsi="Times"/>
            <w:color w:val="000000"/>
          </w:rPr>
          <w:t>suppose an investigator is</w:t>
        </w:r>
      </w:ins>
      <w:r>
        <w:rPr>
          <w:rFonts w:ascii="Times" w:hAnsi="Times"/>
          <w:color w:val="000000"/>
        </w:rPr>
        <w:t xml:space="preserve"> interested in developing a gene expression based test to predict clinical response to a new therapy. For each of the 1000 gene expression features that </w:t>
      </w:r>
      <w:del w:id="154" w:author="Larsen, Rhonda R." w:date="2014-11-10T13:28:00Z">
        <w:r>
          <w:rPr>
            <w:rFonts w:ascii="Times" w:hAnsi="Times"/>
            <w:color w:val="000000"/>
          </w:rPr>
          <w:delText>I have, I can</w:delText>
        </w:r>
      </w:del>
      <w:ins w:id="155" w:author="Larsen, Rhonda R." w:date="2014-11-10T13:28:00Z">
        <w:r>
          <w:rPr>
            <w:rFonts w:ascii="Times" w:hAnsi="Times"/>
            <w:color w:val="000000"/>
          </w:rPr>
          <w:t>are available, one could</w:t>
        </w:r>
      </w:ins>
      <w:r>
        <w:rPr>
          <w:rFonts w:ascii="Times" w:hAnsi="Times"/>
          <w:color w:val="000000"/>
        </w:rPr>
        <w:t xml:space="preserve"> compute a t-statistic comparing the expression levels for responders versus non-responders. </w:t>
      </w:r>
      <w:del w:id="156" w:author="Larsen, Rhonda R." w:date="2014-11-10T13:28:00Z">
        <w:r>
          <w:rPr>
            <w:rFonts w:ascii="Times" w:hAnsi="Times"/>
            <w:color w:val="000000"/>
          </w:rPr>
          <w:delText>I then filter out the g</w:delText>
        </w:r>
      </w:del>
      <w:ins w:id="157" w:author="Larsen, Rhonda R." w:date="2014-11-10T13:28:00Z">
        <w:r>
          <w:rPr>
            <w:rFonts w:ascii="Times" w:hAnsi="Times"/>
            <w:color w:val="000000"/>
          </w:rPr>
          <w:t>G</w:t>
        </w:r>
      </w:ins>
      <w:r>
        <w:rPr>
          <w:rFonts w:ascii="Times" w:hAnsi="Times"/>
          <w:color w:val="000000"/>
        </w:rPr>
        <w:t>enes with t-test p-values greater than 0.0001</w:t>
      </w:r>
      <w:ins w:id="158" w:author="Larsen, Rhonda R." w:date="2014-11-10T13:29:00Z">
        <w:r>
          <w:rPr>
            <w:rFonts w:ascii="Times" w:hAnsi="Times"/>
            <w:color w:val="000000"/>
          </w:rPr>
          <w:t xml:space="preserve"> could be filtered out</w:t>
        </w:r>
      </w:ins>
      <w:r>
        <w:rPr>
          <w:rFonts w:ascii="Times" w:hAnsi="Times"/>
          <w:color w:val="000000"/>
        </w:rPr>
        <w:t xml:space="preserve">, and </w:t>
      </w:r>
      <w:del w:id="159" w:author="Larsen, Rhonda R." w:date="2014-11-10T13:29:00Z">
        <w:r>
          <w:rPr>
            <w:rFonts w:ascii="Times" w:hAnsi="Times"/>
            <w:color w:val="000000"/>
          </w:rPr>
          <w:delText xml:space="preserve">use </w:delText>
        </w:r>
      </w:del>
      <w:r>
        <w:rPr>
          <w:rFonts w:ascii="Times" w:hAnsi="Times"/>
          <w:color w:val="000000"/>
        </w:rPr>
        <w:t xml:space="preserve">the remaining ones </w:t>
      </w:r>
      <w:ins w:id="160" w:author="Larsen, Rhonda R." w:date="2014-11-10T13:29:00Z">
        <w:r>
          <w:rPr>
            <w:rFonts w:ascii="Times" w:hAnsi="Times"/>
            <w:color w:val="000000"/>
          </w:rPr>
          <w:t xml:space="preserve">used </w:t>
        </w:r>
      </w:ins>
      <w:r>
        <w:rPr>
          <w:rFonts w:ascii="Times" w:hAnsi="Times"/>
          <w:color w:val="000000"/>
        </w:rPr>
        <w:t>in a multivariable logistic regression model to predict response. (</w:t>
      </w:r>
      <w:ins w:id="161" w:author="Unknown Author" w:date="2014-12-15T16:27:00Z">
        <w:r>
          <w:rPr>
            <w:rFonts w:ascii="Times" w:hAnsi="Times"/>
            <w:color w:val="000000"/>
          </w:rPr>
          <w:t>22</w:t>
        </w:r>
      </w:ins>
      <w:del w:id="162" w:author="Unknown Author" w:date="2014-12-15T16:27:00Z">
        <w:r>
          <w:rPr>
            <w:rFonts w:ascii="Times" w:hAnsi="Times"/>
            <w:color w:val="000000"/>
          </w:rPr>
          <w:delText>17</w:delText>
        </w:r>
      </w:del>
      <w:r>
        <w:rPr>
          <w:rFonts w:ascii="Times" w:hAnsi="Times"/>
          <w:color w:val="000000"/>
        </w:rPr>
        <w:t>) describes a novel approach to filtering that is applied successfully to predict B-cell lymphoma subtypes using gene expression microarrays.</w:t>
      </w:r>
      <w:r/>
    </w:p>
    <w:p>
      <w:pPr>
        <w:pStyle w:val="Normal"/>
        <w:spacing w:lineRule="auto" w:line="480"/>
      </w:pPr>
      <w:r>
        <w:rPr>
          <w:rFonts w:ascii="Times" w:hAnsi="Times"/>
          <w:color w:val="000000"/>
        </w:rPr>
        <w:t xml:space="preserve">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w:t>
      </w:r>
      <w:ins w:id="163" w:author="Unknown Author" w:date="2014-12-16T15:49:00Z">
        <w:r>
          <w:rPr>
            <w:rFonts w:ascii="Times" w:hAnsi="Times"/>
            <w:color w:val="000000"/>
          </w:rPr>
          <w:t>remove completel</w:t>
        </w:r>
      </w:ins>
      <w:ins w:id="164" w:author="Unknown Author" w:date="2014-12-16T15:50:00Z">
        <w:r>
          <w:rPr>
            <w:rFonts w:ascii="Times" w:hAnsi="Times"/>
            <w:color w:val="000000"/>
          </w:rPr>
          <w:t>y</w:t>
        </w:r>
      </w:ins>
      <w:del w:id="165" w:author="Unknown Author" w:date="2014-12-16T15:49:00Z">
        <w:r>
          <w:rPr>
            <w:rFonts w:ascii="Times" w:hAnsi="Times"/>
            <w:color w:val="000000"/>
          </w:rPr>
          <w:delText>throw out</w:delText>
        </w:r>
      </w:del>
      <w:r>
        <w:rPr>
          <w:rFonts w:ascii="Times" w:hAnsi="Times"/>
          <w:color w:val="000000"/>
        </w:rPr>
        <w:t xml:space="preserve"> or downplay the impact of features that are not relevant. There are various types of penalty functions each with different properties, such as the lasso (</w:t>
      </w:r>
      <w:ins w:id="166" w:author="Unknown Author" w:date="2014-12-15T16:27:00Z">
        <w:r>
          <w:rPr>
            <w:rFonts w:ascii="Times" w:hAnsi="Times"/>
            <w:color w:val="000000"/>
          </w:rPr>
          <w:t>23</w:t>
        </w:r>
      </w:ins>
      <w:del w:id="167" w:author="Unknown Author" w:date="2014-12-15T16:27:00Z">
        <w:r>
          <w:rPr>
            <w:rFonts w:ascii="Times" w:hAnsi="Times"/>
            <w:color w:val="000000"/>
          </w:rPr>
          <w:delText>18</w:delText>
        </w:r>
      </w:del>
      <w:r>
        <w:rPr>
          <w:rFonts w:ascii="Times" w:hAnsi="Times"/>
          <w:color w:val="000000"/>
        </w:rPr>
        <w:t>), the ridge penalty (</w:t>
      </w:r>
      <w:ins w:id="168" w:author="Unknown Author" w:date="2014-12-15T16:27:00Z">
        <w:r>
          <w:rPr>
            <w:rFonts w:ascii="Times" w:hAnsi="Times"/>
            <w:color w:val="000000"/>
          </w:rPr>
          <w:t>24</w:t>
        </w:r>
      </w:ins>
      <w:del w:id="169" w:author="Unknown Author" w:date="2014-12-15T16:27:00Z">
        <w:r>
          <w:rPr>
            <w:rFonts w:ascii="Times" w:hAnsi="Times"/>
            <w:color w:val="000000"/>
          </w:rPr>
          <w:delText>19</w:delText>
        </w:r>
      </w:del>
      <w:r>
        <w:rPr>
          <w:rFonts w:ascii="Times" w:hAnsi="Times"/>
          <w:color w:val="000000"/>
        </w:rPr>
        <w:t>), the elastic net (2</w:t>
      </w:r>
      <w:ins w:id="170" w:author="Unknown Author" w:date="2014-12-15T16:27:00Z">
        <w:r>
          <w:rPr>
            <w:rFonts w:ascii="Times" w:hAnsi="Times"/>
            <w:color w:val="000000"/>
          </w:rPr>
          <w:t>5</w:t>
        </w:r>
      </w:ins>
      <w:del w:id="171" w:author="Unknown Author" w:date="2014-12-15T16:27:00Z">
        <w:r>
          <w:rPr>
            <w:rFonts w:ascii="Times" w:hAnsi="Times"/>
            <w:color w:val="000000"/>
          </w:rPr>
          <w:delText>0</w:delText>
        </w:r>
      </w:del>
      <w:r>
        <w:rPr>
          <w:rFonts w:ascii="Times" w:hAnsi="Times"/>
          <w:color w:val="000000"/>
        </w:rPr>
        <w:t>), and others (</w:t>
      </w:r>
      <w:ins w:id="172" w:author="Unknown Author" w:date="2014-12-15T16:27:00Z">
        <w:r>
          <w:rPr>
            <w:rFonts w:ascii="Times" w:hAnsi="Times"/>
            <w:color w:val="000000"/>
          </w:rPr>
          <w:t>20</w:t>
        </w:r>
      </w:ins>
      <w:del w:id="173" w:author="Unknown Author" w:date="2014-12-15T16:27:00Z">
        <w:r>
          <w:rPr>
            <w:rFonts w:ascii="Times" w:hAnsi="Times"/>
            <w:color w:val="000000"/>
          </w:rPr>
          <w:delText>15</w:delText>
        </w:r>
      </w:del>
      <w:r>
        <w:rPr>
          <w:rFonts w:ascii="Times" w:hAnsi="Times"/>
          <w:color w:val="000000"/>
        </w:rPr>
        <w:t>). Each type of penalty term contains at least one tuning parameter, which may be pre-specified or selected using cross-validation.</w:t>
      </w:r>
      <w:r/>
    </w:p>
    <w:p>
      <w:pPr>
        <w:pStyle w:val="Normal"/>
        <w:spacing w:lineRule="auto" w:line="480"/>
      </w:pPr>
      <w:r>
        <w:rPr>
          <w:rFonts w:ascii="Times" w:hAnsi="Times"/>
          <w:color w:val="000000"/>
        </w:rPr>
        <w:t>Each type of approach has its merits, and within each class there are a variety of specific models to choose from. It is difficult to determine what method will work best in advance. Instead of selecting a single model to use, multiple models can be averaged to improve prediction (2</w:t>
      </w:r>
      <w:ins w:id="174" w:author="Unknown Author" w:date="2014-12-15T16:27:00Z">
        <w:r>
          <w:rPr>
            <w:rFonts w:ascii="Times" w:hAnsi="Times"/>
            <w:color w:val="000000"/>
          </w:rPr>
          <w:t>6</w:t>
        </w:r>
      </w:ins>
      <w:del w:id="175" w:author="Unknown Author" w:date="2014-12-15T16:27:00Z">
        <w:r>
          <w:rPr>
            <w:rFonts w:ascii="Times" w:hAnsi="Times"/>
            <w:color w:val="000000"/>
          </w:rPr>
          <w:delText>1</w:delText>
        </w:r>
      </w:del>
      <w:r>
        <w:rPr>
          <w:rFonts w:ascii="Times" w:hAnsi="Times"/>
          <w:color w:val="000000"/>
        </w:rPr>
        <w:t>). This approach, called Bayesian model averaging</w:t>
      </w:r>
      <w:ins w:id="176" w:author="Larsen, Rhonda R." w:date="2014-11-10T13:30:00Z">
        <w:r>
          <w:rPr>
            <w:rFonts w:ascii="Times" w:hAnsi="Times"/>
            <w:color w:val="000000"/>
          </w:rPr>
          <w:t>,</w:t>
        </w:r>
      </w:ins>
      <w:r>
        <w:rPr>
          <w:rFonts w:ascii="Times" w:hAnsi="Times"/>
          <w:color w:val="000000"/>
        </w:rPr>
        <w:t xml:space="preserve"> has proven successful in different applications, including prediction of cancer subtypes (2</w:t>
      </w:r>
      <w:ins w:id="177" w:author="Unknown Author" w:date="2014-12-15T16:27:00Z">
        <w:r>
          <w:rPr>
            <w:rFonts w:ascii="Times" w:hAnsi="Times"/>
            <w:color w:val="000000"/>
          </w:rPr>
          <w:t>7</w:t>
        </w:r>
      </w:ins>
      <w:del w:id="178" w:author="Unknown Author" w:date="2014-12-15T16:27:00Z">
        <w:r>
          <w:rPr>
            <w:rFonts w:ascii="Times" w:hAnsi="Times"/>
            <w:color w:val="000000"/>
          </w:rPr>
          <w:delText>2</w:delText>
        </w:r>
      </w:del>
      <w:r>
        <w:rPr>
          <w:rFonts w:ascii="Times" w:hAnsi="Times"/>
          <w:color w:val="000000"/>
        </w:rPr>
        <w:t xml:space="preserve">). It is more common, however, to try </w:t>
      </w:r>
      <w:del w:id="179" w:author="Larsen, Rhonda R." w:date="2014-11-10T13:30:00Z">
        <w:r>
          <w:rPr>
            <w:rFonts w:ascii="Times" w:hAnsi="Times"/>
            <w:color w:val="000000"/>
          </w:rPr>
          <w:delText xml:space="preserve">out </w:delText>
        </w:r>
      </w:del>
      <w:del w:id="180" w:author="Unknown Author" w:date="2014-12-16T15:50:00Z">
        <w:r>
          <w:rPr>
            <w:rFonts w:ascii="Times" w:hAnsi="Times"/>
            <w:color w:val="000000"/>
          </w:rPr>
          <w:delText>various</w:delText>
        </w:r>
      </w:del>
      <w:ins w:id="181" w:author="Unknown Author" w:date="2014-12-16T15:50:00Z">
        <w:r>
          <w:rPr>
            <w:rFonts w:ascii="Times" w:hAnsi="Times"/>
            <w:color w:val="000000"/>
          </w:rPr>
          <w:t>several</w:t>
        </w:r>
      </w:ins>
      <w:r>
        <w:rPr>
          <w:rFonts w:ascii="Times" w:hAnsi="Times"/>
          <w:color w:val="000000"/>
        </w:rPr>
        <w:t xml:space="preserve"> different methods then select the one that performs the best on a small subset of the development sample. This is </w:t>
      </w:r>
      <w:del w:id="182" w:author="Larsen, Rhonda R." w:date="2014-11-10T13:30:00Z">
        <w:r>
          <w:rPr>
            <w:rFonts w:ascii="Times" w:hAnsi="Times"/>
            <w:color w:val="000000"/>
          </w:rPr>
          <w:delText xml:space="preserve">fine </w:delText>
        </w:r>
      </w:del>
      <w:ins w:id="183" w:author="Larsen, Rhonda R." w:date="2014-11-10T13:30:00Z">
        <w:r>
          <w:rPr>
            <w:rFonts w:ascii="Times" w:hAnsi="Times"/>
            <w:color w:val="000000"/>
          </w:rPr>
          <w:t xml:space="preserve">appropriate </w:t>
        </w:r>
      </w:ins>
      <w:r>
        <w:rPr>
          <w:rFonts w:ascii="Times" w:hAnsi="Times"/>
          <w:color w:val="000000"/>
        </w:rPr>
        <w:t xml:space="preserve">as long as the model selection is done entirely separately from the final validation sample. Leaking of information from the validation data into the model selection process can cause bias in insidious ways. </w:t>
      </w:r>
      <w:del w:id="184" w:author="Larsen, Rhonda R." w:date="2014-11-10T13:30:00Z">
        <w:r>
          <w:rPr>
            <w:rFonts w:ascii="Times" w:hAnsi="Times"/>
            <w:color w:val="000000"/>
          </w:rPr>
          <w:delText>Verify that the model selection and estimation process was done completely independently and locked down.</w:delText>
        </w:r>
      </w:del>
      <w:r>
        <w:rPr>
          <w:rFonts w:ascii="Times" w:hAnsi="Times"/>
          <w:color w:val="000000"/>
        </w:rPr>
        <w:commentReference w:id="15"/>
      </w:r>
      <w:r>
        <w:rPr>
          <w:rFonts w:ascii="Times" w:hAnsi="Times"/>
          <w:color w:val="000000"/>
        </w:rPr>
        <w:commentReference w:id="16"/>
      </w:r>
      <w:r/>
    </w:p>
    <w:p>
      <w:pPr>
        <w:pStyle w:val="Normal"/>
        <w:spacing w:lineRule="auto" w:line="480"/>
      </w:pPr>
      <w:r>
        <w:rPr>
          <w:rFonts w:ascii="Times" w:hAnsi="Times"/>
          <w:color w:val="000000"/>
        </w:rPr>
        <w:t xml:space="preserve">In many oncology settings, such as pediatric cancers, patients and specimens may be very sparse. It may be difficult to enroll sufficient subjects to develop an omics test and </w:t>
      </w:r>
      <w:del w:id="185" w:author="Larsen, Rhonda R." w:date="2014-11-10T13:31:00Z">
        <w:r>
          <w:rPr>
            <w:rFonts w:ascii="Times" w:hAnsi="Times"/>
            <w:color w:val="000000"/>
          </w:rPr>
          <w:delText xml:space="preserve">do </w:delText>
        </w:r>
      </w:del>
      <w:ins w:id="186" w:author="Larsen, Rhonda R." w:date="2014-11-10T13:31:00Z">
        <w:r>
          <w:rPr>
            <w:rFonts w:ascii="Times" w:hAnsi="Times"/>
            <w:color w:val="000000"/>
          </w:rPr>
          <w:t xml:space="preserve">then perform </w:t>
        </w:r>
      </w:ins>
      <w:r>
        <w:rPr>
          <w:rFonts w:ascii="Times" w:hAnsi="Times"/>
          <w:color w:val="000000"/>
        </w:rPr>
        <w:t>preliminary validation on an independent sample. In that case, cross-validation can provide an unbiased estimate of prediction error, if done properly (</w:t>
      </w:r>
      <w:ins w:id="187" w:author="Unknown Author" w:date="2014-12-15T16:28:00Z">
        <w:r>
          <w:rPr>
            <w:rFonts w:ascii="Times" w:hAnsi="Times"/>
            <w:color w:val="000000"/>
          </w:rPr>
          <w:t>20</w:t>
        </w:r>
      </w:ins>
      <w:del w:id="188" w:author="Unknown Author" w:date="2014-12-15T16:28:00Z">
        <w:r>
          <w:rPr>
            <w:rFonts w:ascii="Times" w:hAnsi="Times"/>
            <w:color w:val="000000"/>
          </w:rPr>
          <w:delText>15</w:delText>
        </w:r>
      </w:del>
      <w:r>
        <w:rPr>
          <w:rFonts w:ascii="Times" w:hAnsi="Times"/>
          <w:color w:val="000000"/>
        </w:rPr>
        <w:t>).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w:t>
      </w:r>
      <w:ins w:id="189" w:author="Unknown Author" w:date="2014-12-16T15:50:00Z">
        <w:r>
          <w:rPr>
            <w:rFonts w:ascii="Times" w:hAnsi="Times"/>
            <w:color w:val="000000"/>
          </w:rPr>
          <w:t xml:space="preserve"> </w:t>
        </w:r>
      </w:ins>
      <w:del w:id="190" w:author="Unknown Author" w:date="2014-12-16T15:50:00Z">
        <w:r>
          <w:rPr>
            <w:rFonts w:ascii="Times" w:hAnsi="Times"/>
            <w:color w:val="000000"/>
          </w:rPr>
          <w:delText>-</w:delText>
        </w:r>
      </w:del>
      <w:r>
        <w:rPr>
          <w:rFonts w:ascii="Times" w:hAnsi="Times"/>
          <w:color w:val="000000"/>
        </w:rPr>
        <w:t>out independent portion. This process is repeated many times to get a more precise estimate of the performance. (2</w:t>
      </w:r>
      <w:ins w:id="191" w:author="Unknown Author" w:date="2014-12-15T16:28:00Z">
        <w:r>
          <w:rPr>
            <w:rFonts w:ascii="Times" w:hAnsi="Times"/>
            <w:color w:val="000000"/>
          </w:rPr>
          <w:t>8</w:t>
        </w:r>
      </w:ins>
      <w:del w:id="192" w:author="Unknown Author" w:date="2014-12-15T16:28:00Z">
        <w:r>
          <w:rPr>
            <w:rFonts w:ascii="Times" w:hAnsi="Times"/>
            <w:color w:val="000000"/>
          </w:rPr>
          <w:delText>3</w:delText>
        </w:r>
      </w:del>
      <w:r>
        <w:rPr>
          <w:rFonts w:ascii="Times" w:hAnsi="Times"/>
          <w:color w:val="000000"/>
        </w:rPr>
        <w:t>) describe a cross validated trial design tailored for sparse data settings.</w:t>
      </w:r>
      <w:r/>
    </w:p>
    <w:p>
      <w:pPr>
        <w:pStyle w:val="Normal"/>
        <w:spacing w:lineRule="auto" w:line="480"/>
      </w:pPr>
      <w:r>
        <w:rPr>
          <w:rFonts w:ascii="Times" w:hAnsi="Times"/>
          <w:color w:val="000000"/>
        </w:rPr>
        <w:t xml:space="preserve">In doing cross-validation, it is important to validate the entire model estimation process, not only part of it. For that reason it is often best to avoid </w:t>
      </w:r>
      <w:del w:id="193" w:author="Unknown Author" w:date="2014-12-15T15:58:00Z">
        <w:r>
          <w:rPr>
            <w:rFonts w:ascii="Times" w:hAnsi="Times"/>
            <w:color w:val="000000"/>
          </w:rPr>
          <w:delText>convoluted</w:delText>
        </w:r>
      </w:del>
      <w:ins w:id="194" w:author="Unknown Author" w:date="2014-12-15T15:58:00Z">
        <w:commentRangeStart w:id="17"/>
        <w:r>
          <w:rPr>
            <w:rFonts w:ascii="Times" w:hAnsi="Times"/>
            <w:color w:val="000000"/>
          </w:rPr>
          <w:t>complex</w:t>
        </w:r>
      </w:ins>
      <w:r>
        <w:rPr>
          <w:rFonts w:ascii="Times" w:hAnsi="Times"/>
          <w:color w:val="000000"/>
        </w:rPr>
      </w:r>
      <w:commentRangeEnd w:id="17"/>
      <w:r>
        <w:commentReference w:id="17"/>
      </w:r>
      <w:r>
        <w:rPr>
          <w:rFonts w:ascii="Times" w:hAnsi="Times"/>
          <w:color w:val="000000"/>
        </w:rPr>
        <w:t xml:space="preserve"> test development procedures</w:t>
      </w:r>
      <w:ins w:id="195" w:author="Unknown Author" w:date="2014-12-15T15:58:00Z">
        <w:r>
          <w:rPr>
            <w:rFonts w:ascii="Times" w:hAnsi="Times"/>
            <w:color w:val="000000"/>
          </w:rPr>
          <w:t xml:space="preserve"> involving multiple, data-driven selection steps and/or tuning parameters</w:t>
        </w:r>
      </w:ins>
      <w:r>
        <w:rPr>
          <w:rFonts w:ascii="Times" w:hAnsi="Times"/>
          <w:color w:val="000000"/>
        </w:rPr>
        <w:t xml:space="preserve"> so as not to mistakenly leak information from the validation data (2</w:t>
      </w:r>
      <w:ins w:id="196" w:author="Unknown Author" w:date="2014-12-15T16:28:00Z">
        <w:r>
          <w:rPr>
            <w:rFonts w:ascii="Times" w:hAnsi="Times"/>
            <w:color w:val="000000"/>
          </w:rPr>
          <w:t>9</w:t>
        </w:r>
      </w:ins>
      <w:del w:id="197" w:author="Unknown Author" w:date="2014-12-15T16:28:00Z">
        <w:r>
          <w:rPr>
            <w:rFonts w:ascii="Times" w:hAnsi="Times"/>
            <w:color w:val="000000"/>
          </w:rPr>
          <w:delText>4</w:delText>
        </w:r>
      </w:del>
      <w:r>
        <w:rPr>
          <w:rFonts w:ascii="Times" w:hAnsi="Times"/>
          <w:color w:val="000000"/>
        </w:rPr>
        <w:t>). More complex procedures can also lead to overfitting, in which the model identifies random noise in the data, rather than a true signal of clinical use.</w:t>
      </w:r>
      <w:r/>
    </w:p>
    <w:p>
      <w:pPr>
        <w:pStyle w:val="Heading1"/>
        <w:spacing w:lineRule="auto" w:line="480"/>
        <w:rPr>
          <w:sz w:val="32"/>
          <w:b/>
          <w:sz w:val="32"/>
          <w:b/>
          <w:szCs w:val="32"/>
          <w:bCs/>
          <w:rFonts w:ascii="Times" w:hAnsi="Times" w:eastAsia="Cambria" w:cs="Times New Roman"/>
          <w:color w:val="000000"/>
          <w:lang w:val="en-US" w:eastAsia="en-US" w:bidi="ar-SA"/>
        </w:rPr>
      </w:pPr>
      <w:bookmarkStart w:id="6" w:name="how-is-the-validation-study-designed"/>
      <w:bookmarkEnd w:id="6"/>
      <w:r>
        <w:rPr>
          <w:rFonts w:ascii="Times" w:hAnsi="Times"/>
          <w:color w:val="000000"/>
        </w:rPr>
        <w:t>How is the validation study designed?</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r/>
    </w:p>
    <w:p>
      <w:pPr>
        <w:pStyle w:val="Normal"/>
        <w:spacing w:lineRule="auto" w:line="480"/>
      </w:pPr>
      <w:r>
        <w:rPr>
          <w:rFonts w:ascii="Times" w:hAnsi="Times"/>
          <w:color w:val="000000"/>
        </w:rPr>
        <w:t>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 “prospective-retrospective”, can yield a high degree of evidence in the evaluation of an omics-test, and with great efficiency. (</w:t>
      </w:r>
      <w:ins w:id="198" w:author="Unknown Author" w:date="2014-12-15T16:28:00Z">
        <w:r>
          <w:rPr>
            <w:rFonts w:ascii="Times" w:hAnsi="Times"/>
            <w:color w:val="000000"/>
          </w:rPr>
          <w:t>30</w:t>
        </w:r>
      </w:ins>
      <w:del w:id="199" w:author="Unknown Author" w:date="2014-12-15T16:28:00Z">
        <w:r>
          <w:rPr>
            <w:rFonts w:ascii="Times" w:hAnsi="Times"/>
            <w:color w:val="000000"/>
          </w:rPr>
          <w:delText>25</w:delText>
        </w:r>
      </w:del>
      <w:r>
        <w:rPr>
          <w:rFonts w:ascii="Times" w:hAnsi="Times"/>
          <w:color w:val="000000"/>
        </w:rPr>
        <w:t>)</w:t>
      </w:r>
      <w:r/>
    </w:p>
    <w:p>
      <w:pPr>
        <w:pStyle w:val="Normal"/>
        <w:spacing w:lineRule="auto" w:line="480"/>
      </w:pPr>
      <w:r>
        <w:rPr>
          <w:rFonts w:ascii="Times" w:hAnsi="Times"/>
          <w:color w:val="000000"/>
        </w:rPr>
        <w:t xml:space="preserve">Alternatively, prospective studies can be used to evaluate an omics-based test by performing the assay at the start of the study and then following patients for </w:t>
      </w:r>
      <w:del w:id="200" w:author="Larsen, Rhonda R." w:date="2014-11-10T13:50:00Z">
        <w:r>
          <w:rPr>
            <w:rFonts w:ascii="Times" w:hAnsi="Times"/>
            <w:color w:val="000000"/>
          </w:rPr>
          <w:delText xml:space="preserve">their </w:delText>
        </w:r>
      </w:del>
      <w:r>
        <w:rPr>
          <w:rFonts w:ascii="Times" w:hAnsi="Times"/>
          <w:color w:val="000000"/>
        </w:rPr>
        <w:t>clinical outcome</w:t>
      </w:r>
      <w:ins w:id="201" w:author="Larsen, Rhonda R." w:date="2014-11-10T13:50:00Z">
        <w:r>
          <w:rPr>
            <w:rFonts w:ascii="Times" w:hAnsi="Times"/>
            <w:color w:val="000000"/>
          </w:rPr>
          <w:t>s</w:t>
        </w:r>
      </w:ins>
      <w:r>
        <w:rPr>
          <w:rFonts w:ascii="Times" w:hAnsi="Times"/>
          <w:color w:val="000000"/>
        </w:rPr>
        <w:t>.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w:t>
      </w:r>
      <w:ins w:id="202" w:author="Unknown Author" w:date="2014-12-15T16:28:00Z">
        <w:r>
          <w:rPr>
            <w:rFonts w:ascii="Times" w:hAnsi="Times"/>
            <w:color w:val="000000"/>
          </w:rPr>
          <w:t>31</w:t>
        </w:r>
      </w:ins>
      <w:del w:id="203" w:author="Unknown Author" w:date="2014-12-15T16:28:00Z">
        <w:r>
          <w:rPr>
            <w:rFonts w:ascii="Times" w:hAnsi="Times"/>
            <w:color w:val="000000"/>
          </w:rPr>
          <w:delText>26</w:delText>
        </w:r>
      </w:del>
      <w:r>
        <w:rPr>
          <w:rFonts w:ascii="Times" w:hAnsi="Times"/>
          <w:color w:val="000000"/>
        </w:rPr>
        <w:t>–</w:t>
      </w:r>
      <w:del w:id="204" w:author="Unknown Author" w:date="2014-12-15T16:28:00Z">
        <w:r>
          <w:rPr>
            <w:rFonts w:ascii="Times" w:hAnsi="Times"/>
            <w:color w:val="000000"/>
          </w:rPr>
          <w:delText>29</w:delText>
        </w:r>
      </w:del>
      <w:ins w:id="205" w:author="Unknown Author" w:date="2014-12-15T16:28:00Z">
        <w:r>
          <w:rPr>
            <w:rFonts w:ascii="Times" w:hAnsi="Times"/>
            <w:color w:val="000000"/>
          </w:rPr>
          <w:t>34</w:t>
        </w:r>
      </w:ins>
      <w:r>
        <w:rPr>
          <w:rFonts w:ascii="Times" w:hAnsi="Times"/>
          <w:color w:val="000000"/>
        </w:rPr>
        <w:t xml:space="preserve">). Details of specific designs and statistical approaches are available for </w:t>
      </w:r>
      <w:del w:id="206" w:author="Larsen, Rhonda R." w:date="2014-11-10T13:50:00Z">
        <w:r>
          <w:rPr>
            <w:rFonts w:ascii="Times" w:hAnsi="Times"/>
            <w:color w:val="000000"/>
          </w:rPr>
          <w:delText xml:space="preserve">some </w:delText>
        </w:r>
      </w:del>
      <w:r>
        <w:rPr>
          <w:rFonts w:ascii="Times" w:hAnsi="Times"/>
          <w:color w:val="000000"/>
        </w:rPr>
        <w:t>Bayesian approaches (3</w:t>
      </w:r>
      <w:ins w:id="207" w:author="Unknown Author" w:date="2014-12-15T16:28:00Z">
        <w:r>
          <w:rPr>
            <w:rFonts w:ascii="Times" w:hAnsi="Times"/>
            <w:color w:val="000000"/>
          </w:rPr>
          <w:t>5</w:t>
        </w:r>
      </w:ins>
      <w:del w:id="208" w:author="Unknown Author" w:date="2014-12-15T16:28:00Z">
        <w:r>
          <w:rPr>
            <w:rFonts w:ascii="Times" w:hAnsi="Times"/>
            <w:color w:val="000000"/>
          </w:rPr>
          <w:delText>0</w:delText>
        </w:r>
      </w:del>
      <w:r>
        <w:rPr>
          <w:rFonts w:ascii="Times" w:hAnsi="Times"/>
          <w:color w:val="000000"/>
        </w:rPr>
        <w:t>,3</w:t>
      </w:r>
      <w:ins w:id="209" w:author="Unknown Author" w:date="2014-12-15T16:28:00Z">
        <w:r>
          <w:rPr>
            <w:rFonts w:ascii="Times" w:hAnsi="Times"/>
            <w:color w:val="000000"/>
          </w:rPr>
          <w:t>6</w:t>
        </w:r>
      </w:ins>
      <w:del w:id="210" w:author="Unknown Author" w:date="2014-12-15T16:28:00Z">
        <w:r>
          <w:rPr>
            <w:rFonts w:ascii="Times" w:hAnsi="Times"/>
            <w:color w:val="000000"/>
          </w:rPr>
          <w:delText>1</w:delText>
        </w:r>
      </w:del>
      <w:r>
        <w:rPr>
          <w:rFonts w:ascii="Times" w:hAnsi="Times"/>
          <w:color w:val="000000"/>
        </w:rPr>
        <w:t>), adaptive or sequential approaches (3</w:t>
      </w:r>
      <w:ins w:id="211" w:author="Unknown Author" w:date="2014-12-15T16:28:00Z">
        <w:r>
          <w:rPr>
            <w:rFonts w:ascii="Times" w:hAnsi="Times"/>
            <w:color w:val="000000"/>
          </w:rPr>
          <w:t>7</w:t>
        </w:r>
      </w:ins>
      <w:del w:id="212" w:author="Unknown Author" w:date="2014-12-15T16:28:00Z">
        <w:r>
          <w:rPr>
            <w:rFonts w:ascii="Times" w:hAnsi="Times"/>
            <w:color w:val="000000"/>
          </w:rPr>
          <w:delText>2</w:delText>
        </w:r>
      </w:del>
      <w:r>
        <w:rPr>
          <w:rFonts w:ascii="Times" w:hAnsi="Times"/>
          <w:color w:val="000000"/>
        </w:rPr>
        <w:t>,3</w:t>
      </w:r>
      <w:ins w:id="213" w:author="Unknown Author" w:date="2014-12-15T16:28:00Z">
        <w:r>
          <w:rPr>
            <w:rFonts w:ascii="Times" w:hAnsi="Times"/>
            <w:color w:val="000000"/>
          </w:rPr>
          <w:t>8</w:t>
        </w:r>
      </w:ins>
      <w:del w:id="214" w:author="Unknown Author" w:date="2014-12-15T16:28:00Z">
        <w:r>
          <w:rPr>
            <w:rFonts w:ascii="Times" w:hAnsi="Times"/>
            <w:color w:val="000000"/>
          </w:rPr>
          <w:delText>3</w:delText>
        </w:r>
      </w:del>
      <w:r>
        <w:rPr>
          <w:rFonts w:ascii="Times" w:hAnsi="Times"/>
          <w:color w:val="000000"/>
        </w:rPr>
        <w:t>), and standard frequentist approaches (3</w:t>
      </w:r>
      <w:ins w:id="215" w:author="Unknown Author" w:date="2014-12-15T16:29:00Z">
        <w:r>
          <w:rPr>
            <w:rFonts w:ascii="Times" w:hAnsi="Times"/>
            <w:color w:val="000000"/>
          </w:rPr>
          <w:t>9</w:t>
        </w:r>
      </w:ins>
      <w:del w:id="216" w:author="Unknown Author" w:date="2014-12-15T16:29:00Z">
        <w:r>
          <w:rPr>
            <w:rFonts w:ascii="Times" w:hAnsi="Times"/>
            <w:color w:val="000000"/>
          </w:rPr>
          <w:delText>4</w:delText>
        </w:r>
      </w:del>
      <w:r>
        <w:rPr>
          <w:rFonts w:ascii="Times" w:hAnsi="Times"/>
          <w:color w:val="000000"/>
        </w:rPr>
        <w:t>–</w:t>
      </w:r>
      <w:ins w:id="217" w:author="Unknown Author" w:date="2014-12-15T16:29:00Z">
        <w:r>
          <w:rPr>
            <w:rFonts w:ascii="Times" w:hAnsi="Times"/>
            <w:color w:val="000000"/>
          </w:rPr>
          <w:t>41</w:t>
        </w:r>
      </w:ins>
      <w:del w:id="218" w:author="Unknown Author" w:date="2014-12-15T16:29:00Z">
        <w:r>
          <w:rPr>
            <w:rFonts w:ascii="Times" w:hAnsi="Times"/>
            <w:color w:val="000000"/>
          </w:rPr>
          <w:delText>36</w:delText>
        </w:r>
      </w:del>
      <w:r>
        <w:rPr>
          <w:rFonts w:ascii="Times" w:hAnsi="Times"/>
          <w:color w:val="000000"/>
        </w:rPr>
        <w:t xml:space="preserve">). This has been and continues to be an active research area in statistics, which means that </w:t>
      </w:r>
      <w:del w:id="219" w:author="Larsen, Rhonda R." w:date="2014-11-10T13:50:00Z">
        <w:r>
          <w:rPr>
            <w:rFonts w:ascii="Times" w:hAnsi="Times"/>
            <w:color w:val="000000"/>
          </w:rPr>
          <w:delText xml:space="preserve">a </w:delText>
        </w:r>
      </w:del>
      <w:r>
        <w:rPr>
          <w:rFonts w:ascii="Times" w:hAnsi="Times"/>
          <w:color w:val="000000"/>
        </w:rPr>
        <w:t>design</w:t>
      </w:r>
      <w:ins w:id="220" w:author="Larsen, Rhonda R." w:date="2014-11-10T13:50:00Z">
        <w:r>
          <w:rPr>
            <w:rFonts w:ascii="Times" w:hAnsi="Times"/>
            <w:color w:val="000000"/>
          </w:rPr>
          <w:t>s</w:t>
        </w:r>
      </w:ins>
      <w:r>
        <w:rPr>
          <w:rFonts w:ascii="Times" w:hAnsi="Times"/>
          <w:color w:val="000000"/>
        </w:rPr>
        <w:t xml:space="preserve"> </w:t>
      </w:r>
      <w:del w:id="221" w:author="Larsen, Rhonda R." w:date="2014-11-10T13:50:00Z">
        <w:r>
          <w:rPr>
            <w:rFonts w:ascii="Times" w:hAnsi="Times"/>
            <w:color w:val="000000"/>
          </w:rPr>
          <w:delText>can be found or developed</w:delText>
        </w:r>
      </w:del>
      <w:ins w:id="222" w:author="Larsen, Rhonda R." w:date="2014-11-10T13:50:00Z">
        <w:r>
          <w:rPr>
            <w:rFonts w:ascii="Times" w:hAnsi="Times"/>
            <w:color w:val="000000"/>
          </w:rPr>
          <w:t>are continually evolving</w:t>
        </w:r>
      </w:ins>
      <w:r>
        <w:rPr>
          <w:rFonts w:ascii="Times" w:hAnsi="Times"/>
          <w:color w:val="000000"/>
        </w:rPr>
        <w:t xml:space="preserve"> to appropriately address the clinical question in the population of interest.</w:t>
      </w:r>
      <w:r/>
    </w:p>
    <w:p>
      <w:pPr>
        <w:pStyle w:val="Normal"/>
        <w:spacing w:lineRule="auto" w:line="480"/>
      </w:pPr>
      <w:r>
        <w:rPr>
          <w:rFonts w:ascii="Times" w:hAnsi="Times"/>
          <w:color w:val="000000"/>
        </w:rPr>
        <w:t xml:space="preserve">In the design, careful consideration should be given to the </w:t>
      </w:r>
      <w:ins w:id="223" w:author="Larsen, Rhonda R." w:date="2014-11-10T13:50:00Z">
        <w:r>
          <w:rPr>
            <w:rFonts w:ascii="Times" w:hAnsi="Times"/>
            <w:color w:val="000000"/>
          </w:rPr>
          <w:t xml:space="preserve">study </w:t>
        </w:r>
      </w:ins>
      <w:r>
        <w:rPr>
          <w:rFonts w:ascii="Times" w:hAnsi="Times"/>
          <w:color w:val="000000"/>
        </w:rPr>
        <w:t xml:space="preserve">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w:t>
      </w:r>
      <w:del w:id="224" w:author="Larsen, Rhonda R." w:date="2014-11-10T13:51:00Z">
        <w:r>
          <w:rPr>
            <w:rFonts w:ascii="Times" w:hAnsi="Times"/>
            <w:color w:val="000000"/>
          </w:rPr>
          <w:delText xml:space="preserve">of </w:delText>
        </w:r>
      </w:del>
      <w:ins w:id="225" w:author="Larsen, Rhonda R." w:date="2014-11-10T13:51:00Z">
        <w:r>
          <w:rPr>
            <w:rFonts w:ascii="Times" w:hAnsi="Times"/>
            <w:color w:val="000000"/>
          </w:rPr>
          <w:t xml:space="preserve">for </w:t>
        </w:r>
      </w:ins>
      <w:r>
        <w:rPr>
          <w:rFonts w:ascii="Times" w:hAnsi="Times"/>
          <w:color w:val="000000"/>
        </w:rPr>
        <w:t>predictive tests are powered to detect the interaction effect between the treatment and the test (</w:t>
      </w:r>
      <w:ins w:id="226" w:author="Unknown Author" w:date="2014-12-15T16:29:00Z">
        <w:r>
          <w:rPr>
            <w:rFonts w:ascii="Times" w:hAnsi="Times"/>
            <w:color w:val="000000"/>
          </w:rPr>
          <w:t>42</w:t>
        </w:r>
      </w:ins>
      <w:del w:id="227" w:author="Unknown Author" w:date="2014-12-15T16:29:00Z">
        <w:r>
          <w:rPr>
            <w:rFonts w:ascii="Times" w:hAnsi="Times"/>
            <w:color w:val="000000"/>
          </w:rPr>
          <w:delText>37</w:delText>
        </w:r>
      </w:del>
      <w:r>
        <w:rPr>
          <w:rFonts w:ascii="Times" w:hAnsi="Times"/>
          <w:color w:val="000000"/>
        </w:rPr>
        <w:t>). The existence of a treatment</w:t>
      </w:r>
      <w:ins w:id="228" w:author="Unknown Author" w:date="2014-12-16T15:50:00Z">
        <w:r>
          <w:rPr>
            <w:rFonts w:ascii="Times" w:hAnsi="Times"/>
            <w:color w:val="000000"/>
          </w:rPr>
          <w:t>-</w:t>
        </w:r>
      </w:ins>
      <w:del w:id="229" w:author="Unknown Author" w:date="2014-12-16T15:50:00Z">
        <w:r>
          <w:rPr>
            <w:rFonts w:ascii="Times" w:hAnsi="Times"/>
            <w:color w:val="000000"/>
          </w:rPr>
          <w:delText xml:space="preserve"> </w:delText>
        </w:r>
      </w:del>
      <w:r>
        <w:rPr>
          <w:rFonts w:ascii="Times" w:hAnsi="Times"/>
          <w:color w:val="000000"/>
        </w:rPr>
        <w:t>by</w:t>
      </w:r>
      <w:ins w:id="230" w:author="Unknown Author" w:date="2014-12-16T15:50:00Z">
        <w:r>
          <w:rPr>
            <w:rFonts w:ascii="Times" w:hAnsi="Times"/>
            <w:color w:val="000000"/>
          </w:rPr>
          <w:t>-</w:t>
        </w:r>
      </w:ins>
      <w:del w:id="231" w:author="Unknown Author" w:date="2014-12-16T15:50:00Z">
        <w:r>
          <w:rPr>
            <w:rFonts w:ascii="Times" w:hAnsi="Times"/>
            <w:color w:val="000000"/>
          </w:rPr>
          <w:delText xml:space="preserve"> </w:delText>
        </w:r>
      </w:del>
      <w:r>
        <w:rPr>
          <w:rFonts w:ascii="Times" w:hAnsi="Times"/>
          <w:color w:val="000000"/>
        </w:rPr>
        <w:t>test interaction is necessary but not sufficient for the test to be useful in guiding therapy (</w:t>
      </w:r>
      <w:ins w:id="232" w:author="Unknown Author" w:date="2014-12-15T16:29:00Z">
        <w:r>
          <w:rPr>
            <w:rFonts w:ascii="Times" w:hAnsi="Times"/>
            <w:color w:val="000000"/>
          </w:rPr>
          <w:t>43</w:t>
        </w:r>
      </w:ins>
      <w:del w:id="233" w:author="Unknown Author" w:date="2014-12-15T16:29:00Z">
        <w:r>
          <w:rPr>
            <w:rFonts w:ascii="Times" w:hAnsi="Times"/>
            <w:color w:val="000000"/>
          </w:rPr>
          <w:delText>38</w:delText>
        </w:r>
      </w:del>
      <w:r>
        <w:rPr>
          <w:rFonts w:ascii="Times" w:hAnsi="Times"/>
          <w:color w:val="000000"/>
        </w:rPr>
        <w:t>). Tools for power and sample size analysis have been designed to specifically address the question of a qualitative interaction (</w:t>
      </w:r>
      <w:ins w:id="234" w:author="Unknown Author" w:date="2014-12-15T16:29:00Z">
        <w:r>
          <w:rPr>
            <w:rFonts w:ascii="Times" w:hAnsi="Times"/>
            <w:color w:val="000000"/>
          </w:rPr>
          <w:t>44</w:t>
        </w:r>
      </w:ins>
      <w:del w:id="235" w:author="Unknown Author" w:date="2014-12-15T16:29:00Z">
        <w:r>
          <w:rPr>
            <w:rFonts w:ascii="Times" w:hAnsi="Times"/>
            <w:color w:val="000000"/>
          </w:rPr>
          <w:delText>39</w:delText>
        </w:r>
      </w:del>
      <w:r>
        <w:rPr>
          <w:rFonts w:ascii="Times" w:hAnsi="Times"/>
          <w:color w:val="000000"/>
        </w:rPr>
        <w:t>–4</w:t>
      </w:r>
      <w:ins w:id="236" w:author="Unknown Author" w:date="2014-12-15T16:29:00Z">
        <w:r>
          <w:rPr>
            <w:rFonts w:ascii="Times" w:hAnsi="Times"/>
            <w:color w:val="000000"/>
          </w:rPr>
          <w:t>6</w:t>
        </w:r>
      </w:ins>
      <w:del w:id="237" w:author="Unknown Author" w:date="2014-12-15T16:29:00Z">
        <w:r>
          <w:rPr>
            <w:rFonts w:ascii="Times" w:hAnsi="Times"/>
            <w:color w:val="000000"/>
          </w:rPr>
          <w:delText>1</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7" w:name="are-the-development-and-validation-sampl"/>
      <w:bookmarkEnd w:id="7"/>
      <w:r>
        <w:rPr>
          <w:rFonts w:ascii="Times" w:hAnsi="Times"/>
          <w:color w:val="000000"/>
        </w:rPr>
        <w:t>Are the development and validation samples strictly separated?</w:t>
      </w:r>
      <w:r/>
    </w:p>
    <w:p>
      <w:pPr>
        <w:pStyle w:val="Normal"/>
        <w:spacing w:lineRule="auto" w:line="480"/>
      </w:pPr>
      <w:r>
        <w:rPr>
          <w:rFonts w:ascii="Times" w:hAnsi="Times"/>
          <w:color w:val="000000"/>
        </w:rPr>
        <w:t xml:space="preserve">This issue has </w:t>
      </w:r>
      <w:del w:id="238" w:author="Larsen, Rhonda R." w:date="2014-11-10T13:51:00Z">
        <w:r>
          <w:rPr>
            <w:rFonts w:ascii="Times" w:hAnsi="Times"/>
            <w:color w:val="000000"/>
          </w:rPr>
          <w:delText>come up</w:delText>
        </w:r>
      </w:del>
      <w:ins w:id="239" w:author="Larsen, Rhonda R." w:date="2014-11-10T13:51:00Z">
        <w:r>
          <w:rPr>
            <w:rFonts w:ascii="Times" w:hAnsi="Times"/>
            <w:color w:val="000000"/>
          </w:rPr>
          <w:t>been discussed</w:t>
        </w:r>
      </w:ins>
      <w:r>
        <w:rPr>
          <w:rFonts w:ascii="Times" w:hAnsi="Times"/>
          <w:color w:val="000000"/>
        </w:rPr>
        <w:t xml:space="preserve"> in previous sections, yet this error occurs so frequently that it </w:t>
      </w:r>
      <w:del w:id="240" w:author="Larsen, Rhonda R." w:date="2014-11-10T13:51:00Z">
        <w:r>
          <w:rPr>
            <w:rFonts w:ascii="Times" w:hAnsi="Times"/>
            <w:color w:val="000000"/>
          </w:rPr>
          <w:delText>needs to be highlighted in its own section</w:delText>
        </w:r>
      </w:del>
      <w:ins w:id="241" w:author="Larsen, Rhonda R." w:date="2014-11-10T13:51:00Z">
        <w:r>
          <w:rPr>
            <w:rFonts w:ascii="Times" w:hAnsi="Times"/>
            <w:color w:val="000000"/>
          </w:rPr>
          <w:t>requires an in depth discussion</w:t>
        </w:r>
      </w:ins>
      <w:r>
        <w:rPr>
          <w:rFonts w:ascii="Times" w:hAnsi="Times"/>
          <w:color w:val="000000"/>
        </w:rPr>
        <w:t>. The evaluation sample for the assessment of a prognostic or predictive test needs to be completely independent from the development sample. This is especially true for omics-based tests, whose development is often complex</w:t>
      </w:r>
      <w:del w:id="242" w:author="Larsen, Rhonda R." w:date="2014-11-10T13:52:00Z">
        <w:r>
          <w:rPr>
            <w:rFonts w:ascii="Times" w:hAnsi="Times"/>
            <w:color w:val="000000"/>
          </w:rPr>
          <w:delText xml:space="preserve"> and convoluted</w:delText>
        </w:r>
      </w:del>
      <w:r>
        <w:rPr>
          <w:rFonts w:ascii="Times" w:hAnsi="Times"/>
          <w:color w:val="000000"/>
        </w:rPr>
        <w:t>. Any information from the evaluation sample that leaks into the development sample can bias the results, making tests appear better than they truly are.</w:t>
      </w:r>
      <w:r/>
    </w:p>
    <w:p>
      <w:pPr>
        <w:pStyle w:val="Normal"/>
        <w:spacing w:lineRule="auto" w:line="480"/>
      </w:pPr>
      <w:r>
        <w:rPr>
          <w:rFonts w:ascii="Times" w:hAnsi="Times"/>
          <w:color w:val="000000"/>
        </w:rPr>
        <w:t xml:space="preserve">Leaking information between samples can happen in subtle ways. Sometimes, part of the model development process is </w:t>
      </w:r>
      <w:del w:id="243" w:author="Larsen, Rhonda R." w:date="2014-11-10T13:52:00Z">
        <w:r>
          <w:rPr>
            <w:rFonts w:ascii="Times" w:hAnsi="Times"/>
            <w:color w:val="000000"/>
          </w:rPr>
          <w:delText xml:space="preserve">done </w:delText>
        </w:r>
      </w:del>
      <w:ins w:id="244" w:author="Larsen, Rhonda R." w:date="2014-11-10T13:52:00Z">
        <w:r>
          <w:rPr>
            <w:rFonts w:ascii="Times" w:hAnsi="Times"/>
            <w:color w:val="000000"/>
          </w:rPr>
          <w:t xml:space="preserve">repeated </w:t>
        </w:r>
      </w:ins>
      <w:r>
        <w:rPr>
          <w:rFonts w:ascii="Times" w:hAnsi="Times"/>
          <w:color w:val="000000"/>
        </w:rPr>
        <w:t>on the validation data</w:t>
      </w:r>
      <w:del w:id="245" w:author="Larsen, Rhonda R." w:date="2014-11-10T13:52:00Z">
        <w:r>
          <w:rPr>
            <w:rFonts w:ascii="Times" w:hAnsi="Times"/>
            <w:color w:val="000000"/>
          </w:rPr>
          <w:delText xml:space="preserve"> again</w:delText>
        </w:r>
      </w:del>
      <w:r>
        <w:rPr>
          <w:rFonts w:ascii="Times" w:hAnsi="Times"/>
          <w:color w:val="000000"/>
        </w:rPr>
        <w:t>. This is called partial resubstitution (</w:t>
      </w:r>
      <w:ins w:id="246" w:author="Unknown Author" w:date="2014-12-15T16:29:00Z">
        <w:r>
          <w:rPr>
            <w:rFonts w:ascii="Times" w:hAnsi="Times"/>
            <w:color w:val="000000"/>
          </w:rPr>
          <w:t>21</w:t>
        </w:r>
      </w:ins>
      <w:del w:id="247" w:author="Unknown Author" w:date="2014-12-15T16:29:00Z">
        <w:r>
          <w:rPr>
            <w:rFonts w:ascii="Times" w:hAnsi="Times"/>
            <w:color w:val="000000"/>
          </w:rPr>
          <w:delText>16</w:delText>
        </w:r>
      </w:del>
      <w:r>
        <w:rPr>
          <w:rFonts w:ascii="Times" w:hAnsi="Times"/>
          <w:color w:val="000000"/>
        </w:rPr>
        <w:t>).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r/>
    </w:p>
    <w:p>
      <w:pPr>
        <w:pStyle w:val="Normal"/>
        <w:spacing w:lineRule="auto" w:line="480"/>
        <w:rPr>
          <w:rFonts w:ascii="Times" w:hAnsi="Times"/>
          <w:color w:val="000000"/>
        </w:rPr>
      </w:pPr>
      <w:r>
        <w:rPr>
          <w:rFonts w:ascii="Times" w:hAnsi="Times"/>
          <w:color w:val="000000"/>
        </w:rPr>
        <w:t>In settings where relatively few samples are available, cross-validation is an efficient and valid approach to estimating performance (4</w:t>
      </w:r>
      <w:ins w:id="248" w:author="Unknown Author" w:date="2014-12-15T16:29:00Z">
        <w:r>
          <w:rPr>
            <w:rFonts w:ascii="Times" w:hAnsi="Times"/>
            <w:color w:val="000000"/>
          </w:rPr>
          <w:t>7</w:t>
        </w:r>
      </w:ins>
      <w:del w:id="249" w:author="Unknown Author" w:date="2014-12-15T16:29:00Z">
        <w:r>
          <w:rPr>
            <w:rFonts w:ascii="Times" w:hAnsi="Times"/>
            <w:color w:val="000000"/>
          </w:rPr>
          <w:delText>2</w:delText>
        </w:r>
      </w:del>
      <w:r>
        <w:rPr>
          <w:rFonts w:ascii="Times" w:hAnsi="Times"/>
          <w:color w:val="000000"/>
        </w:rPr>
        <w:t xml:space="preserve">).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 </w:t>
      </w:r>
      <w:del w:id="250" w:author="Larsen, Rhonda R." w:date="2014-11-10T13:52:00Z">
        <w:r>
          <w:rPr>
            <w:rFonts w:ascii="Times" w:hAnsi="Times"/>
            <w:color w:val="000000"/>
          </w:rPr>
          <w:delText xml:space="preserve">Therefore, once again we highlight the imperative that the validation sample be strictly separated from the </w:delText>
        </w:r>
      </w:del>
      <w:del w:id="251" w:author="Larsen, Rhonda R." w:date="2014-11-10T13:52:00Z">
        <w:r>
          <w:rPr>
            <w:rFonts w:ascii="Times" w:hAnsi="Times"/>
            <w:b/>
            <w:color w:val="000000"/>
          </w:rPr>
          <w:delText>entire</w:delText>
        </w:r>
      </w:del>
      <w:del w:id="252" w:author="Larsen, Rhonda R." w:date="2014-11-10T13:52:00Z">
        <w:r>
          <w:rPr>
            <w:rFonts w:ascii="Times" w:hAnsi="Times"/>
            <w:color w:val="000000"/>
          </w:rPr>
          <w:delText xml:space="preserve"> model development process.</w:delText>
        </w:r>
      </w:del>
      <w:r/>
    </w:p>
    <w:p>
      <w:pPr>
        <w:pStyle w:val="Heading1"/>
        <w:spacing w:lineRule="auto" w:line="480"/>
        <w:rPr>
          <w:sz w:val="32"/>
          <w:b/>
          <w:sz w:val="32"/>
          <w:b/>
          <w:szCs w:val="32"/>
          <w:bCs/>
          <w:rFonts w:ascii="Times" w:hAnsi="Times" w:eastAsia="Cambria" w:cs="Times New Roman"/>
          <w:color w:val="000000"/>
          <w:lang w:val="en-US" w:eastAsia="en-US" w:bidi="ar-SA"/>
        </w:rPr>
      </w:pPr>
      <w:bookmarkStart w:id="8" w:name="are-the-statistical-methods-appropriate-"/>
      <w:bookmarkEnd w:id="8"/>
      <w:r>
        <w:rPr>
          <w:rFonts w:ascii="Times" w:hAnsi="Times"/>
          <w:color w:val="000000"/>
        </w:rPr>
        <w:t>Are the statistical methods appropriate for test validation?</w:t>
      </w:r>
      <w:r/>
    </w:p>
    <w:p>
      <w:pPr>
        <w:pStyle w:val="Normal"/>
        <w:spacing w:lineRule="auto" w:line="480"/>
      </w:pPr>
      <w:r>
        <w:rPr>
          <w:rFonts w:ascii="Times" w:hAnsi="Times"/>
          <w:color w:val="000000"/>
        </w:rPr>
        <w:t xml:space="preserve">To assess the value of an omics-based test for prognosis or prediction we need to estimate the association between the test and the clinical outcome on an independent sample (the validation sample). </w:t>
      </w:r>
      <w:del w:id="253" w:author="Larsen, Rhonda R." w:date="2014-11-10T13:52:00Z">
        <w:r>
          <w:rPr>
            <w:rFonts w:ascii="Times" w:hAnsi="Times"/>
            <w:color w:val="000000"/>
          </w:rPr>
          <w:delText>What statistic or</w:delText>
        </w:r>
      </w:del>
      <w:ins w:id="254" w:author="Larsen, Rhonda R." w:date="2014-11-10T13:52:00Z">
        <w:r>
          <w:rPr>
            <w:rFonts w:ascii="Times" w:hAnsi="Times"/>
            <w:color w:val="000000"/>
          </w:rPr>
          <w:t>Appropriate</w:t>
        </w:r>
      </w:ins>
      <w:r>
        <w:rPr>
          <w:rFonts w:ascii="Times" w:hAnsi="Times"/>
          <w:color w:val="000000"/>
        </w:rPr>
        <w:t xml:space="preserve"> statistics are </w:t>
      </w:r>
      <w:del w:id="255" w:author="Larsen, Rhonda R." w:date="2014-11-10T13:52:00Z">
        <w:r>
          <w:rPr>
            <w:rFonts w:ascii="Times" w:hAnsi="Times"/>
            <w:color w:val="000000"/>
          </w:rPr>
          <w:delText xml:space="preserve">used </w:delText>
        </w:r>
      </w:del>
      <w:ins w:id="256" w:author="Larsen, Rhonda R." w:date="2014-11-10T13:52:00Z">
        <w:r>
          <w:rPr>
            <w:rFonts w:ascii="Times" w:hAnsi="Times"/>
            <w:color w:val="000000"/>
          </w:rPr>
          <w:t xml:space="preserve">essential </w:t>
        </w:r>
      </w:ins>
      <w:r>
        <w:rPr>
          <w:rFonts w:ascii="Times" w:hAnsi="Times"/>
          <w:color w:val="000000"/>
        </w:rPr>
        <w:t>to measure this association</w:t>
      </w:r>
      <w:del w:id="257" w:author="Larsen, Rhonda R." w:date="2014-11-10T13:53:00Z">
        <w:r>
          <w:rPr>
            <w:rFonts w:ascii="Times" w:hAnsi="Times"/>
            <w:color w:val="000000"/>
          </w:rPr>
          <w:delText xml:space="preserve">? </w:delText>
        </w:r>
      </w:del>
      <w:ins w:id="258" w:author="Larsen, Rhonda R." w:date="2014-11-10T13:53:00Z">
        <w:r>
          <w:rPr>
            <w:rFonts w:ascii="Times" w:hAnsi="Times"/>
            <w:color w:val="000000"/>
          </w:rPr>
          <w:t xml:space="preserve">. </w:t>
        </w:r>
      </w:ins>
      <w:r>
        <w:rPr>
          <w:rFonts w:ascii="Times" w:hAnsi="Times"/>
          <w:color w:val="000000"/>
        </w:rPr>
        <w:t>Often, investigators will report only the odds ratio (in the case of a binary clinical outcome) or the hazard ratio (for a time-to-event clinical outcome) for the omics test. The odds ratio or hazard ratio is insufficient to determine the clinical utility of an omics-based test (4</w:t>
      </w:r>
      <w:ins w:id="259" w:author="Unknown Author" w:date="2014-12-15T16:29:00Z">
        <w:r>
          <w:rPr>
            <w:rFonts w:ascii="Times" w:hAnsi="Times"/>
            <w:color w:val="000000"/>
          </w:rPr>
          <w:t>8</w:t>
        </w:r>
      </w:ins>
      <w:del w:id="260" w:author="Unknown Author" w:date="2014-12-15T16:29:00Z">
        <w:r>
          <w:rPr>
            <w:rFonts w:ascii="Times" w:hAnsi="Times"/>
            <w:color w:val="000000"/>
          </w:rPr>
          <w:delText>3</w:delText>
        </w:r>
      </w:del>
      <w:r>
        <w:rPr>
          <w:rFonts w:ascii="Times" w:hAnsi="Times"/>
          <w:color w:val="000000"/>
        </w:rPr>
        <w:t>). Ideally, a statistical method or set of statistical measures should be chosen to address the intended clinical use of the test.</w:t>
      </w:r>
      <w:r/>
    </w:p>
    <w:p>
      <w:pPr>
        <w:pStyle w:val="Normal"/>
        <w:spacing w:lineRule="auto" w:line="480"/>
      </w:pPr>
      <w:r>
        <w:rPr>
          <w:rFonts w:ascii="Times" w:hAnsi="Times"/>
          <w:color w:val="000000"/>
        </w:rPr>
        <w:t xml:space="preserve">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w:t>
      </w:r>
      <w:del w:id="261" w:author="Larsen, Rhonda R." w:date="2014-11-10T13:53:00Z">
        <w:r>
          <w:rPr>
            <w:rFonts w:ascii="Times" w:hAnsi="Times"/>
            <w:color w:val="000000"/>
          </w:rPr>
          <w:delText xml:space="preserve">what is </w:delText>
        </w:r>
      </w:del>
      <w:r>
        <w:rPr>
          <w:rFonts w:ascii="Times" w:hAnsi="Times"/>
          <w:color w:val="000000"/>
        </w:rPr>
        <w:t xml:space="preserve">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w:t>
      </w:r>
      <w:del w:id="262" w:author="Larsen, Rhonda R." w:date="2014-11-10T13:53:00Z">
        <w:r>
          <w:rPr>
            <w:rFonts w:ascii="Times" w:hAnsi="Times"/>
            <w:color w:val="000000"/>
          </w:rPr>
          <w:delText>like survival</w:delText>
        </w:r>
      </w:del>
      <w:ins w:id="263" w:author="Larsen, Rhonda R." w:date="2014-11-10T13:53:00Z">
        <w:r>
          <w:rPr>
            <w:rFonts w:ascii="Times" w:hAnsi="Times"/>
            <w:color w:val="000000"/>
          </w:rPr>
          <w:t>such as overall</w:t>
        </w:r>
      </w:ins>
      <w:r>
        <w:rPr>
          <w:rFonts w:ascii="Times" w:hAnsi="Times"/>
          <w:color w:val="000000"/>
        </w:rPr>
        <w:t xml:space="preserve"> or progression free survival. (4</w:t>
      </w:r>
      <w:ins w:id="264" w:author="Unknown Author" w:date="2014-12-15T16:30:00Z">
        <w:r>
          <w:rPr>
            <w:rFonts w:ascii="Times" w:hAnsi="Times"/>
            <w:color w:val="000000"/>
          </w:rPr>
          <w:t>9</w:t>
        </w:r>
      </w:ins>
      <w:del w:id="265" w:author="Unknown Author" w:date="2014-12-15T16:30:00Z">
        <w:r>
          <w:rPr>
            <w:rFonts w:ascii="Times" w:hAnsi="Times"/>
            <w:color w:val="000000"/>
          </w:rPr>
          <w:delText>4</w:delText>
        </w:r>
      </w:del>
      <w:r>
        <w:rPr>
          <w:rFonts w:ascii="Times" w:hAnsi="Times"/>
          <w:color w:val="000000"/>
        </w:rPr>
        <w:t xml:space="preserve">) </w:t>
      </w:r>
      <w:del w:id="266" w:author="Larsen, Rhonda R." w:date="2014-11-10T13:54:00Z">
        <w:r>
          <w:rPr>
            <w:rFonts w:ascii="Times" w:hAnsi="Times"/>
            <w:color w:val="000000"/>
          </w:rPr>
          <w:delText>is the</w:delText>
        </w:r>
      </w:del>
      <w:ins w:id="267" w:author="Larsen, Rhonda R." w:date="2014-11-10T13:54:00Z">
        <w:r>
          <w:rPr>
            <w:rFonts w:ascii="Times" w:hAnsi="Times"/>
            <w:color w:val="000000"/>
          </w:rPr>
          <w:t>provide</w:t>
        </w:r>
      </w:ins>
      <w:ins w:id="268" w:author="Sumithra J Mandrekar" w:date="2014-11-10T14:51:00Z">
        <w:r>
          <w:rPr>
            <w:rFonts w:ascii="Times" w:hAnsi="Times"/>
            <w:color w:val="000000"/>
          </w:rPr>
          <w:t>s</w:t>
        </w:r>
      </w:ins>
      <w:del w:id="269" w:author="Sumithra J Mandrekar" w:date="2014-11-10T14:51:00Z">
        <w:r>
          <w:rPr>
            <w:rFonts w:ascii="Times" w:hAnsi="Times"/>
            <w:color w:val="000000"/>
          </w:rPr>
          <w:delText>d</w:delText>
        </w:r>
      </w:del>
      <w:r>
        <w:rPr>
          <w:rFonts w:ascii="Times" w:hAnsi="Times"/>
          <w:color w:val="000000"/>
        </w:rPr>
        <w:t xml:space="preserve"> </w:t>
      </w:r>
      <w:del w:id="270" w:author="Larsen, Rhonda R." w:date="2014-11-10T13:54:00Z">
        <w:r>
          <w:rPr>
            <w:rFonts w:ascii="Times" w:hAnsi="Times"/>
            <w:color w:val="000000"/>
          </w:rPr>
          <w:delText xml:space="preserve">definitive </w:delText>
        </w:r>
      </w:del>
      <w:ins w:id="271" w:author="Larsen, Rhonda R." w:date="2014-11-10T13:54:00Z">
        <w:r>
          <w:rPr>
            <w:rFonts w:ascii="Times" w:hAnsi="Times"/>
            <w:color w:val="000000"/>
          </w:rPr>
          <w:t>an</w:t>
        </w:r>
      </w:ins>
      <w:del w:id="272" w:author="Sumithra J Mandrekar" w:date="2014-11-10T14:51:00Z">
        <w:r>
          <w:rPr>
            <w:rFonts w:ascii="Times" w:hAnsi="Times"/>
            <w:color w:val="000000"/>
          </w:rPr>
          <w:delText>d</w:delText>
        </w:r>
      </w:del>
      <w:ins w:id="273" w:author="Larsen, Rhonda R." w:date="2014-11-10T13:54:00Z">
        <w:r>
          <w:rPr>
            <w:rFonts w:ascii="Times" w:hAnsi="Times"/>
            <w:color w:val="000000"/>
          </w:rPr>
          <w:t xml:space="preserve"> excellent </w:t>
        </w:r>
      </w:ins>
      <w:r>
        <w:rPr>
          <w:rFonts w:ascii="Times" w:hAnsi="Times"/>
          <w:color w:val="000000"/>
        </w:rPr>
        <w:t>reference for statistical measures for the evaluation of diagnostic and prognostic tests.</w:t>
      </w:r>
      <w:r/>
    </w:p>
    <w:p>
      <w:pPr>
        <w:pStyle w:val="Normal"/>
        <w:spacing w:lineRule="auto" w:line="480"/>
      </w:pPr>
      <w:r>
        <w:rPr>
          <w:rFonts w:ascii="Times" w:hAnsi="Times"/>
          <w:color w:val="000000"/>
        </w:rP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 </w:t>
      </w:r>
      <w:r>
        <w:rPr>
          <w:rFonts w:ascii="Times" w:hAnsi="Times"/>
          <w:i/>
          <w:color w:val="000000"/>
        </w:rPr>
        <w:t>correctly</w:t>
      </w:r>
      <w:r>
        <w:rPr>
          <w:rFonts w:ascii="Times" w:hAnsi="Times"/>
          <w:color w:val="000000"/>
        </w:rPr>
        <w:t xml:space="preserve"> classifies patients (</w:t>
      </w:r>
      <w:ins w:id="274" w:author="Unknown Author" w:date="2014-12-15T16:30:00Z">
        <w:r>
          <w:rPr>
            <w:rFonts w:ascii="Times" w:hAnsi="Times"/>
            <w:color w:val="000000"/>
          </w:rPr>
          <w:t>50</w:t>
        </w:r>
      </w:ins>
      <w:del w:id="275" w:author="Unknown Author" w:date="2014-12-15T16:30:00Z">
        <w:r>
          <w:rPr>
            <w:rFonts w:ascii="Times" w:hAnsi="Times"/>
            <w:color w:val="000000"/>
          </w:rPr>
          <w:delText>45</w:delText>
        </w:r>
      </w:del>
      <w:r>
        <w:rPr>
          <w:rFonts w:ascii="Times" w:hAnsi="Times"/>
          <w:color w:val="000000"/>
        </w:rPr>
        <w:t>,</w:t>
      </w:r>
      <w:del w:id="276" w:author="Unknown Author" w:date="2014-12-15T16:30:00Z">
        <w:r>
          <w:rPr>
            <w:rFonts w:ascii="Times" w:hAnsi="Times"/>
            <w:color w:val="000000"/>
          </w:rPr>
          <w:delText>46</w:delText>
        </w:r>
      </w:del>
      <w:ins w:id="277" w:author="Unknown Author" w:date="2014-12-15T16:30:00Z">
        <w:r>
          <w:rPr>
            <w:rFonts w:ascii="Times" w:hAnsi="Times"/>
            <w:color w:val="000000"/>
          </w:rPr>
          <w:t>51</w:t>
        </w:r>
      </w:ins>
      <w:r>
        <w:rPr>
          <w:rFonts w:ascii="Times" w:hAnsi="Times"/>
          <w:color w:val="000000"/>
        </w:rPr>
        <w:t>). Others have noted additional problems with the statistical operating characteristics of the method, most importantly, that it is not a valid measure (</w:t>
      </w:r>
      <w:ins w:id="278" w:author="Unknown Author" w:date="2014-12-15T16:30:00Z">
        <w:r>
          <w:rPr>
            <w:rFonts w:ascii="Times" w:hAnsi="Times"/>
            <w:color w:val="000000"/>
          </w:rPr>
          <w:t>52</w:t>
        </w:r>
      </w:ins>
      <w:del w:id="279" w:author="Unknown Author" w:date="2014-12-15T16:30:00Z">
        <w:r>
          <w:rPr>
            <w:rFonts w:ascii="Times" w:hAnsi="Times"/>
            <w:color w:val="000000"/>
          </w:rPr>
          <w:delText>47</w:delText>
        </w:r>
      </w:del>
      <w:r>
        <w:rPr>
          <w:rFonts w:ascii="Times" w:hAnsi="Times"/>
          <w:color w:val="000000"/>
        </w:rPr>
        <w:t>–</w:t>
      </w:r>
      <w:del w:id="280" w:author="Unknown Author" w:date="2014-12-15T16:30:00Z">
        <w:r>
          <w:rPr>
            <w:rFonts w:ascii="Times" w:hAnsi="Times"/>
            <w:color w:val="000000"/>
          </w:rPr>
          <w:delText>49</w:delText>
        </w:r>
      </w:del>
      <w:ins w:id="281" w:author="Unknown Author" w:date="2014-12-15T16:30:00Z">
        <w:r>
          <w:rPr>
            <w:rFonts w:ascii="Times" w:hAnsi="Times"/>
            <w:color w:val="000000"/>
          </w:rPr>
          <w:t>54</w:t>
        </w:r>
      </w:ins>
      <w:r>
        <w:rPr>
          <w:rFonts w:ascii="Times" w:hAnsi="Times"/>
          <w:color w:val="000000"/>
        </w:rPr>
        <w:t xml:space="preserve">). More fundamentally, it is not clear what clinical question this measure addresses; </w:t>
      </w:r>
      <w:del w:id="282" w:author="Larsen, Rhonda R." w:date="2014-11-10T13:54:00Z">
        <w:r>
          <w:rPr>
            <w:rFonts w:ascii="Times" w:hAnsi="Times"/>
            <w:color w:val="000000"/>
          </w:rPr>
          <w:delText>who cares</w:delText>
        </w:r>
      </w:del>
      <w:ins w:id="283" w:author="Larsen, Rhonda R." w:date="2014-11-10T13:54:00Z">
        <w:r>
          <w:rPr>
            <w:rFonts w:ascii="Times" w:hAnsi="Times"/>
            <w:color w:val="000000"/>
          </w:rPr>
          <w:t>does it matter</w:t>
        </w:r>
      </w:ins>
      <w:r>
        <w:rPr>
          <w:rFonts w:ascii="Times" w:hAnsi="Times"/>
          <w:color w:val="000000"/>
        </w:rPr>
        <w:t xml:space="preserve"> if patients are classified differently if we don’t know whether they are classified correctly? </w:t>
      </w:r>
      <w:del w:id="284" w:author="Larsen, Rhonda R." w:date="2014-11-10T13:54:00Z">
        <w:r>
          <w:rPr>
            <w:rFonts w:ascii="Times" w:hAnsi="Times"/>
            <w:color w:val="000000"/>
          </w:rPr>
          <w:delText>Remember to keep in mind the intended clinical use of a new test and you won’t be fooled by such misleading approaches.</w:delText>
        </w:r>
      </w:del>
      <w:r/>
    </w:p>
    <w:p>
      <w:pPr>
        <w:pStyle w:val="Normal"/>
        <w:spacing w:lineRule="auto" w:line="480"/>
      </w:pPr>
      <w:del w:id="285" w:author="Larsen, Rhonda R." w:date="2014-11-10T13:55:00Z">
        <w:r>
          <w:rPr>
            <w:rFonts w:ascii="Times" w:hAnsi="Times"/>
            <w:color w:val="000000"/>
          </w:rPr>
          <w:delText xml:space="preserve">As opposed to </w:delText>
        </w:r>
      </w:del>
      <w:del w:id="286" w:author="Larsen, Rhonda R." w:date="2014-11-10T13:55:00Z">
        <w:r>
          <w:rPr>
            <w:rFonts w:ascii="Times" w:hAnsi="Times"/>
            <w:i/>
            <w:color w:val="000000"/>
          </w:rPr>
          <w:delText>ad hoc</w:delText>
        </w:r>
      </w:del>
      <w:del w:id="287" w:author="Larsen, Rhonda R." w:date="2014-11-10T13:55:00Z">
        <w:r>
          <w:rPr>
            <w:rFonts w:ascii="Times" w:hAnsi="Times"/>
            <w:color w:val="000000"/>
          </w:rPr>
          <w:delText xml:space="preserve"> methods or misleading statistics, a good</w:delText>
        </w:r>
      </w:del>
      <w:ins w:id="288" w:author="Larsen, Rhonda R." w:date="2014-11-10T13:55:00Z">
        <w:r>
          <w:rPr>
            <w:rFonts w:ascii="Times" w:hAnsi="Times"/>
            <w:color w:val="000000"/>
          </w:rPr>
          <w:t>A proper</w:t>
        </w:r>
      </w:ins>
      <w:r>
        <w:rPr>
          <w:rFonts w:ascii="Times" w:hAnsi="Times"/>
          <w:color w:val="000000"/>
        </w:rPr>
        <w:t xml:space="preserve"> evaluation of an omics-based test takes a comprehensive and pre-specified approach to address the intended clinical use. </w:t>
      </w:r>
      <w:del w:id="289" w:author="Larsen, Rhonda R." w:date="2014-11-10T13:55:00Z">
        <w:r>
          <w:rPr>
            <w:rFonts w:ascii="Times" w:hAnsi="Times"/>
            <w:color w:val="000000"/>
          </w:rPr>
          <w:delText xml:space="preserve">There is no shortage of statistical methods for the evaluation of prognostic or predictive tests, so one can be found or developed no matter what the clinical question is. </w:delText>
        </w:r>
      </w:del>
      <w:r>
        <w:rPr>
          <w:rFonts w:ascii="Times" w:hAnsi="Times"/>
          <w:color w:val="000000"/>
        </w:rPr>
        <w:t xml:space="preserve">For predictive omics-based tests to guide therapy, a rigorous approach to </w:t>
      </w:r>
      <w:del w:id="290" w:author="Larsen, Rhonda R." w:date="2014-11-10T13:55:00Z">
        <w:r>
          <w:rPr>
            <w:rFonts w:ascii="Times" w:hAnsi="Times"/>
            <w:color w:val="000000"/>
          </w:rPr>
          <w:delText xml:space="preserve">its </w:delText>
        </w:r>
      </w:del>
      <w:r>
        <w:rPr>
          <w:rFonts w:ascii="Times" w:hAnsi="Times"/>
          <w:color w:val="000000"/>
        </w:rPr>
        <w:t>evaluation has been described, along with statistical software for general use (5</w:t>
      </w:r>
      <w:ins w:id="291" w:author="Unknown Author" w:date="2014-12-15T16:30:00Z">
        <w:r>
          <w:rPr>
            <w:rFonts w:ascii="Times" w:hAnsi="Times"/>
            <w:color w:val="000000"/>
          </w:rPr>
          <w:t>5</w:t>
        </w:r>
      </w:ins>
      <w:del w:id="292" w:author="Unknown Author" w:date="2014-12-15T16:30:00Z">
        <w:r>
          <w:rPr>
            <w:rFonts w:ascii="Times" w:hAnsi="Times"/>
            <w:color w:val="000000"/>
          </w:rPr>
          <w:delText>0</w:delText>
        </w:r>
      </w:del>
      <w:r>
        <w:rPr>
          <w:rFonts w:ascii="Times" w:hAnsi="Times"/>
          <w:color w:val="000000"/>
        </w:rPr>
        <w:t xml:space="preserve">). This continues to be an active area of </w:t>
      </w:r>
      <w:ins w:id="293" w:author="Larsen, Rhonda R." w:date="2014-11-10T13:56:00Z">
        <w:r>
          <w:rPr>
            <w:rFonts w:ascii="Times" w:hAnsi="Times"/>
            <w:color w:val="000000"/>
          </w:rPr>
          <w:t xml:space="preserve">biostatistical </w:t>
        </w:r>
      </w:ins>
      <w:r>
        <w:rPr>
          <w:rFonts w:ascii="Times" w:hAnsi="Times"/>
          <w:color w:val="000000"/>
        </w:rPr>
        <w:t>research</w:t>
      </w:r>
      <w:del w:id="294" w:author="Larsen, Rhonda R." w:date="2014-11-10T13:56:00Z">
        <w:r>
          <w:rPr>
            <w:rFonts w:ascii="Times" w:hAnsi="Times"/>
            <w:color w:val="000000"/>
          </w:rPr>
          <w:delText xml:space="preserve"> in biostatistics</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9" w:name="concluding-remarks"/>
      <w:bookmarkEnd w:id="9"/>
      <w:r>
        <w:rPr>
          <w:rFonts w:ascii="Times" w:hAnsi="Times"/>
          <w:color w:val="000000"/>
        </w:rPr>
        <w:t>Concluding remarks</w:t>
      </w:r>
      <w:r/>
    </w:p>
    <w:p>
      <w:pPr>
        <w:pStyle w:val="Normal"/>
        <w:spacing w:lineRule="auto" w:line="480"/>
      </w:pPr>
      <w:r>
        <w:rPr>
          <w:rFonts w:ascii="Times" w:hAnsi="Times"/>
          <w:color w:val="000000"/>
        </w:rPr>
        <w:t>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w:t>
      </w:r>
      <w:ins w:id="295" w:author="Unknown Author" w:date="2014-12-15T16:30:00Z">
        <w:r>
          <w:rPr>
            <w:rFonts w:ascii="Times" w:hAnsi="Times"/>
            <w:color w:val="000000"/>
          </w:rPr>
          <w:t>6</w:t>
        </w:r>
      </w:ins>
      <w:del w:id="296" w:author="Unknown Author" w:date="2014-12-15T16:30:00Z">
        <w:r>
          <w:rPr>
            <w:rFonts w:ascii="Times" w:hAnsi="Times"/>
            <w:color w:val="000000"/>
          </w:rPr>
          <w:delText>1</w:delText>
        </w:r>
      </w:del>
      <w:r>
        <w:rPr>
          <w:rFonts w:ascii="Times" w:hAnsi="Times"/>
          <w:color w:val="000000"/>
        </w:rPr>
        <w:t xml:space="preserve">) and </w:t>
      </w:r>
      <w:del w:id="297" w:author="Larsen, Rhonda R." w:date="2014-11-10T13:56:00Z">
        <w:r>
          <w:rPr>
            <w:rFonts w:ascii="Times" w:hAnsi="Times"/>
            <w:color w:val="000000"/>
          </w:rPr>
          <w:delText xml:space="preserve">they </w:delText>
        </w:r>
      </w:del>
      <w:ins w:id="298" w:author="Larsen, Rhonda R." w:date="2014-11-10T13:56:00Z">
        <w:r>
          <w:rPr>
            <w:rFonts w:ascii="Times" w:hAnsi="Times"/>
            <w:color w:val="000000"/>
          </w:rPr>
          <w:t xml:space="preserve">these are also </w:t>
        </w:r>
      </w:ins>
      <w:del w:id="299" w:author="Larsen, Rhonda R." w:date="2014-11-10T13:56:00Z">
        <w:r>
          <w:rPr>
            <w:rFonts w:ascii="Times" w:hAnsi="Times"/>
            <w:color w:val="000000"/>
          </w:rPr>
          <w:delText xml:space="preserve">are </w:delText>
        </w:r>
      </w:del>
      <w:r>
        <w:rPr>
          <w:rFonts w:ascii="Times" w:hAnsi="Times"/>
          <w:color w:val="000000"/>
        </w:rPr>
        <w:t>useful for readers to be aware of</w:t>
      </w:r>
      <w:del w:id="300" w:author="Larsen, Rhonda R." w:date="2014-11-10T13:56:00Z">
        <w:r>
          <w:rPr>
            <w:rFonts w:ascii="Times" w:hAnsi="Times"/>
            <w:color w:val="000000"/>
          </w:rPr>
          <w:delText>, also</w:delText>
        </w:r>
      </w:del>
      <w:r>
        <w:rPr>
          <w:rFonts w:ascii="Times" w:hAnsi="Times"/>
          <w:color w:val="000000"/>
        </w:rPr>
        <w:t>. We hope that the discussion here has brought attention to the issues from the readers perspective and will help promote critical evaluation of the relevant literature.</w:t>
      </w:r>
      <w:r/>
    </w:p>
    <w:p>
      <w:pPr>
        <w:pStyle w:val="Heading1"/>
        <w:spacing w:lineRule="auto" w:line="480"/>
        <w:rPr>
          <w:sz w:val="32"/>
          <w:b/>
          <w:sz w:val="32"/>
          <w:b/>
          <w:szCs w:val="32"/>
          <w:bCs/>
          <w:rFonts w:ascii="Times" w:hAnsi="Times" w:eastAsia="Cambria" w:cs="Times New Roman"/>
          <w:color w:val="000000"/>
          <w:lang w:val="en-US" w:eastAsia="en-US" w:bidi="ar-SA"/>
        </w:rPr>
      </w:pPr>
      <w:bookmarkStart w:id="10" w:name="references"/>
      <w:bookmarkEnd w:id="10"/>
      <w:r>
        <w:rPr>
          <w:rFonts w:ascii="Times" w:hAnsi="Times"/>
          <w:color w:val="000000"/>
        </w:rPr>
        <w:t>References</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 Altman DG, McShane LM, Sauerbrei W, Taube SE. Reporting recommendations for tumor marker prognostic studies (rEMARK): Explanation and elaboration. BMC Med 2012;10(1):51.</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 Janssens AC, Ioannidis J, Bedrosian S, et al. Strengthening the reporting of genetic risk prediction studies (gRIPS): Explanation and elaboration. Eur J Clin Invest 2011;41(9):1010–35.</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 McShane LM, Cavenagh MM, Lively TG, et al. Criteria for the use of omics-based predictors in clinical trials: Explanation and elaboration. BMC Med 2013;11(1):220.</w:t>
      </w:r>
      <w:r/>
    </w:p>
    <w:p>
      <w:pPr>
        <w:pStyle w:val="Normal"/>
        <w:spacing w:lineRule="auto" w:line="480"/>
        <w:rPr>
          <w:rFonts w:ascii="Times" w:hAnsi="Times"/>
          <w:color w:val="000000"/>
        </w:rPr>
      </w:pPr>
      <w:del w:id="301" w:author="Unknown Author" w:date="2014-12-15T16:31:00Z">
        <w:r>
          <w:rPr>
            <w:rFonts w:ascii="Times" w:hAnsi="Times"/>
            <w:color w:val="000000"/>
          </w:rPr>
          <w:delText>4. Filipits M, Rudas M, Jakesz R, et al. A new molecular predictor of distant recurrence in eR-positive, hER2-negative breast cancer adds independent information to conventional clinical risk factors. Clin Cancer Res 2011;17(18):6012–20.</w:delText>
        </w:r>
      </w:del>
      <w:r/>
    </w:p>
    <w:p>
      <w:pPr>
        <w:pStyle w:val="Normal"/>
        <w:spacing w:lineRule="auto" w:line="480"/>
        <w:rPr>
          <w:rFonts w:ascii="Times" w:hAnsi="Times"/>
          <w:color w:val="000000"/>
        </w:rPr>
      </w:pPr>
      <w:del w:id="302" w:author="Unknown Author" w:date="2014-12-15T16:31:00Z">
        <w:r>
          <w:rPr>
            <w:rFonts w:ascii="Times" w:hAnsi="Times"/>
            <w:color w:val="000000"/>
          </w:rPr>
          <w:delText>5. Fleeman N, Bagust A, Beale S, et al. Pertuzumab in combination with trastuzumab and docetaxel for the treatment of hER2 positive metastatic or locally recurrent unresectable breast cancer: A single technology appraisal. 2013.</w:delText>
        </w:r>
      </w:del>
      <w:r/>
    </w:p>
    <w:p>
      <w:pPr>
        <w:pStyle w:val="Normal"/>
        <w:spacing w:lineRule="auto" w:line="480"/>
        <w:rPr>
          <w:rFonts w:ascii="Times" w:hAnsi="Times"/>
          <w:color w:val="000000"/>
        </w:rPr>
      </w:pPr>
      <w:del w:id="303" w:author="Unknown Author" w:date="2014-12-15T16:31:00Z">
        <w:r>
          <w:rPr>
            <w:rFonts w:ascii="Times" w:hAnsi="Times"/>
            <w:color w:val="000000"/>
          </w:rPr>
          <w:delText>6. Sawyers CL. The cancer biomarker problem. Nature 2008;452(7187):548–52.</w:delText>
        </w:r>
      </w:del>
      <w:r/>
    </w:p>
    <w:p>
      <w:pPr>
        <w:pStyle w:val="Normal"/>
        <w:spacing w:lineRule="auto" w:line="480"/>
        <w:rPr>
          <w:rFonts w:ascii="Times" w:hAnsi="Times"/>
          <w:color w:val="000000"/>
        </w:rPr>
      </w:pPr>
      <w:del w:id="304" w:author="Unknown Author" w:date="2014-12-15T16:31:00Z">
        <w:r>
          <w:rPr>
            <w:rFonts w:ascii="Times" w:hAnsi="Times"/>
            <w:color w:val="000000"/>
          </w:rPr>
          <w:delText>7. Iwamoto KS, Mizuno T, Ito T, et al. Feasibility of using decades-old archival tissues in molecular oncology/epidemiology. The American journal of pathology 1996;149(2):399–406.</w:delText>
        </w:r>
      </w:del>
      <w:r/>
    </w:p>
    <w:p>
      <w:pPr>
        <w:pStyle w:val="Normal"/>
        <w:spacing w:lineRule="auto" w:line="480"/>
        <w:rPr>
          <w:rFonts w:ascii="Times" w:hAnsi="Times"/>
          <w:color w:val="000000"/>
        </w:rPr>
      </w:pPr>
      <w:del w:id="305" w:author="Unknown Author" w:date="2014-12-15T16:31:00Z">
        <w:r>
          <w:rPr>
            <w:rFonts w:ascii="Times" w:hAnsi="Times"/>
            <w:color w:val="000000"/>
          </w:rPr>
          <w:delText>8. Srinivasan M, Sedmak D, Jewell S. Effect of fixatives and tissue processing on the content and integrity of nucleic acids. The American journal of pathology 2002;161(6):1961–71.</w:delText>
        </w:r>
      </w:del>
      <w:r/>
    </w:p>
    <w:p>
      <w:pPr>
        <w:pStyle w:val="Normal"/>
        <w:spacing w:lineRule="auto" w:line="480"/>
        <w:rPr>
          <w:rFonts w:ascii="Times" w:hAnsi="Times"/>
          <w:color w:val="000000"/>
        </w:rPr>
      </w:pPr>
      <w:del w:id="306" w:author="Unknown Author" w:date="2014-12-15T16:31:00Z">
        <w:r>
          <w:rPr>
            <w:rFonts w:ascii="Times" w:hAnsi="Times"/>
            <w:color w:val="000000"/>
          </w:rPr>
          <w:delText>9. Maldegem F van, Wit M de, Morsink F, Musler A, Weegenaar J, Noesel CJ van. Effects of processing delay, formalin fixation, and immunohistochemistry on rNA recovery from formalin-fixed paraffin-embedded tissue sections. Diagn Mol Pathol 2008;17(1):51–8.</w:delText>
        </w:r>
      </w:del>
      <w:r/>
    </w:p>
    <w:p>
      <w:pPr>
        <w:pStyle w:val="Normal"/>
        <w:spacing w:lineRule="auto" w:line="480"/>
        <w:rPr>
          <w:rFonts w:ascii="Times" w:hAnsi="Times"/>
          <w:color w:val="000000"/>
        </w:rPr>
      </w:pPr>
      <w:del w:id="307" w:author="Unknown Author" w:date="2014-12-15T16:31:00Z">
        <w:r>
          <w:rPr>
            <w:rFonts w:ascii="Times" w:hAnsi="Times"/>
            <w:color w:val="000000"/>
          </w:rPr>
          <w:delText>10. Specht K, Richter T, Müller U, Walch A, Werner M, Höfler H. Quantitative gene expression analysis in microdissected archival formalin-fixed and paraffin-embedded tumor tissue. The American journal of pathology 2001;158(2):419–29.</w:delText>
        </w:r>
      </w:del>
      <w:r/>
    </w:p>
    <w:p>
      <w:pPr>
        <w:pStyle w:val="Normal"/>
        <w:spacing w:lineRule="auto" w:line="480"/>
        <w:rPr>
          <w:rFonts w:ascii="Times" w:hAnsi="Times"/>
          <w:color w:val="000000"/>
        </w:rPr>
      </w:pPr>
      <w:del w:id="308" w:author="Unknown Author" w:date="2014-12-15T16:31:00Z">
        <w:r>
          <w:rPr>
            <w:rFonts w:ascii="Times" w:hAnsi="Times"/>
            <w:color w:val="000000"/>
          </w:rPr>
          <w:delText>11. Pennello GA. Analytical and clinical evaluation of biomarkers assays: When are biomarkers ready for prime time? Clin Trials 2013;10(5):653–65.</w:delText>
        </w:r>
      </w:del>
      <w:r/>
    </w:p>
    <w:p>
      <w:pPr>
        <w:pStyle w:val="Normal"/>
        <w:spacing w:lineRule="auto" w:line="480"/>
        <w:rPr>
          <w:rFonts w:ascii="Times" w:hAnsi="Times"/>
          <w:color w:val="000000"/>
        </w:rPr>
      </w:pPr>
      <w:del w:id="309" w:author="Unknown Author" w:date="2014-12-15T16:31:00Z">
        <w:r>
          <w:rPr>
            <w:rFonts w:ascii="Times" w:hAnsi="Times"/>
            <w:color w:val="000000"/>
          </w:rPr>
          <w:delText>12. Isler JA, Vesterqvist OE, Burczynski ME. Analytical validation of genotyping assays in the biomarker laboratory. Pharmacogenomics 2007;8(4):339–52.</w:delText>
        </w:r>
      </w:del>
      <w:r/>
    </w:p>
    <w:p>
      <w:pPr>
        <w:pStyle w:val="Normal"/>
        <w:spacing w:lineRule="auto" w:line="480"/>
        <w:rPr>
          <w:rFonts w:ascii="Times" w:hAnsi="Times"/>
          <w:color w:val="000000"/>
        </w:rPr>
      </w:pPr>
      <w:del w:id="310" w:author="Unknown Author" w:date="2014-12-15T16:31:00Z">
        <w:r>
          <w:rPr>
            <w:rFonts w:ascii="Times" w:hAnsi="Times"/>
            <w:color w:val="000000"/>
          </w:rPr>
          <w:delText>13. Leek JT, Scharpf RB, Bravo HC, et al. Tackling the widespread and critical impact of batch effects in high-throughput data. Nat Rev Genet 2010;11(10):733–9.</w:delText>
        </w:r>
      </w:del>
      <w:r/>
    </w:p>
    <w:p>
      <w:pPr>
        <w:pStyle w:val="Normal"/>
        <w:spacing w:lineRule="auto" w:line="480"/>
        <w:rPr>
          <w:rFonts w:ascii="Times" w:hAnsi="Times"/>
          <w:color w:val="000000"/>
        </w:rPr>
      </w:pPr>
      <w:del w:id="311" w:author="Unknown Author" w:date="2014-12-15T16:31:00Z">
        <w:r>
          <w:rPr>
            <w:rFonts w:ascii="Times" w:hAnsi="Times"/>
            <w:color w:val="000000"/>
          </w:rPr>
          <w:delText>14. Soneson C, Gerster S, Delorenzi M. Batch effect confounding leads to strong bias in performance estimates obtained by cross-validation. PloS one 2014;9(6):e100335.</w:delText>
        </w:r>
      </w:del>
      <w:r/>
    </w:p>
    <w:p>
      <w:pPr>
        <w:pStyle w:val="Normal"/>
        <w:spacing w:lineRule="auto" w:line="480"/>
        <w:rPr>
          <w:rFonts w:ascii="Times" w:hAnsi="Times"/>
          <w:color w:val="000000"/>
        </w:rPr>
      </w:pPr>
      <w:del w:id="312" w:author="Unknown Author" w:date="2014-12-15T16:31:00Z">
        <w:r>
          <w:rPr>
            <w:rFonts w:ascii="Times" w:hAnsi="Times"/>
            <w:color w:val="000000"/>
          </w:rPr>
          <w:delText>15. Hastie T, Friedman J, Tibshirani R. The elements of statistical learning. Springer; 2009.</w:delText>
        </w:r>
      </w:del>
      <w:r/>
    </w:p>
    <w:p>
      <w:pPr>
        <w:pStyle w:val="Normal"/>
        <w:spacing w:lineRule="auto" w:line="480"/>
        <w:rPr>
          <w:rFonts w:ascii="Times" w:hAnsi="Times"/>
          <w:color w:val="000000"/>
        </w:rPr>
      </w:pPr>
      <w:del w:id="313" w:author="Unknown Author" w:date="2014-12-15T16:31:00Z">
        <w:r>
          <w:rPr>
            <w:rFonts w:ascii="Times" w:hAnsi="Times"/>
            <w:color w:val="000000"/>
          </w:rPr>
          <w:delText>16. Simon R, Radmacher MD, Dobbin K, McShane LM. Pitfalls in the use of dNA microarray data for diagnostic and prognostic classification. J Natl Cancer Inst 2003;95(1):14–8.</w:delText>
        </w:r>
      </w:del>
      <w:r/>
    </w:p>
    <w:p>
      <w:pPr>
        <w:pStyle w:val="Normal"/>
        <w:spacing w:lineRule="auto" w:line="480"/>
        <w:rPr>
          <w:rFonts w:ascii="Times" w:hAnsi="Times"/>
          <w:color w:val="000000"/>
        </w:rPr>
      </w:pPr>
      <w:del w:id="314" w:author="Unknown Author" w:date="2014-12-15T16:31:00Z">
        <w:r>
          <w:rPr>
            <w:rFonts w:ascii="Times" w:hAnsi="Times"/>
            <w:color w:val="000000"/>
          </w:rPr>
          <w:delText>17. Bair E, Tibshirani R. Semi-supervised methods to predict patient survival from gene expression data. PLoS Biol 2004;2(4):e108.</w:delText>
        </w:r>
      </w:del>
      <w:r/>
    </w:p>
    <w:p>
      <w:pPr>
        <w:pStyle w:val="Normal"/>
        <w:spacing w:lineRule="auto" w:line="480"/>
        <w:rPr>
          <w:rFonts w:ascii="Times" w:hAnsi="Times"/>
          <w:color w:val="000000"/>
        </w:rPr>
      </w:pPr>
      <w:del w:id="315" w:author="Unknown Author" w:date="2014-12-15T16:31:00Z">
        <w:r>
          <w:rPr>
            <w:rFonts w:ascii="Times" w:hAnsi="Times"/>
            <w:color w:val="000000"/>
          </w:rPr>
          <w:delText>18. Tibshirani R. Regression shrinkage and selection via the lasso. Journal of the Royal Statistical Society Series B (Methodological) 1996;58(1):267–88.</w:delText>
        </w:r>
      </w:del>
      <w:r/>
    </w:p>
    <w:p>
      <w:pPr>
        <w:pStyle w:val="Normal"/>
        <w:spacing w:lineRule="auto" w:line="480"/>
        <w:rPr>
          <w:rFonts w:ascii="Times" w:hAnsi="Times"/>
          <w:color w:val="000000"/>
        </w:rPr>
      </w:pPr>
      <w:del w:id="316" w:author="Unknown Author" w:date="2014-12-15T16:31:00Z">
        <w:r>
          <w:rPr>
            <w:rFonts w:ascii="Times" w:hAnsi="Times"/>
            <w:color w:val="000000"/>
          </w:rPr>
          <w:delText>19. Hoerl AE, Kennard RW. Ridge regression: Biased estimation for nonorthogonal problems. Technometrics 1970;12(1):55–67.</w:delText>
        </w:r>
      </w:del>
      <w:r/>
    </w:p>
    <w:p>
      <w:pPr>
        <w:pStyle w:val="Normal"/>
        <w:spacing w:lineRule="auto" w:line="480"/>
        <w:rPr>
          <w:rFonts w:ascii="Times" w:hAnsi="Times"/>
          <w:color w:val="000000"/>
        </w:rPr>
      </w:pPr>
      <w:del w:id="317" w:author="Unknown Author" w:date="2014-12-15T16:31:00Z">
        <w:r>
          <w:rPr>
            <w:rFonts w:ascii="Times" w:hAnsi="Times"/>
            <w:color w:val="000000"/>
          </w:rPr>
          <w:delText>20. Zou H, Hastie T. Regularization and variable selection via the elastic net. Journal of the Royal Statistical Society: Series B (Statistical Methodology) 2005;67(2):301–20.</w:delText>
        </w:r>
      </w:del>
      <w:r/>
    </w:p>
    <w:p>
      <w:pPr>
        <w:pStyle w:val="Normal"/>
        <w:spacing w:lineRule="auto" w:line="480"/>
        <w:rPr>
          <w:rFonts w:ascii="Times" w:hAnsi="Times"/>
          <w:color w:val="000000"/>
        </w:rPr>
      </w:pPr>
      <w:del w:id="318" w:author="Unknown Author" w:date="2014-12-15T16:31:00Z">
        <w:r>
          <w:rPr>
            <w:rFonts w:ascii="Times" w:hAnsi="Times"/>
            <w:color w:val="000000"/>
          </w:rPr>
          <w:delText>21. Hoeting JA, Madigan D, Raftery AE, Volinsky CT. Bayesian model averaging: A tutorial. Statistical science 1999;14(4):382–401.</w:delText>
        </w:r>
      </w:del>
      <w:r/>
    </w:p>
    <w:p>
      <w:pPr>
        <w:pStyle w:val="Normal"/>
        <w:spacing w:lineRule="auto" w:line="480"/>
        <w:rPr>
          <w:rFonts w:ascii="Times" w:hAnsi="Times"/>
          <w:color w:val="000000"/>
        </w:rPr>
      </w:pPr>
      <w:del w:id="319" w:author="Unknown Author" w:date="2014-12-15T16:31:00Z">
        <w:r>
          <w:rPr>
            <w:rFonts w:ascii="Times" w:hAnsi="Times"/>
            <w:color w:val="000000"/>
          </w:rPr>
          <w:delText>22. Yeung KY, Bumgarner RE, Raftery AE. Bayesian model averaging: Development of an improved multi-class, gene selection and classification tool for microarray data. Bioinformatics 2005;21(10):2394–402.</w:delText>
        </w:r>
      </w:del>
      <w:r/>
    </w:p>
    <w:p>
      <w:pPr>
        <w:pStyle w:val="Normal"/>
        <w:spacing w:lineRule="auto" w:line="480"/>
        <w:rPr>
          <w:rFonts w:ascii="Times" w:hAnsi="Times"/>
          <w:color w:val="000000"/>
        </w:rPr>
      </w:pPr>
      <w:del w:id="320" w:author="Unknown Author" w:date="2014-12-15T16:31:00Z">
        <w:r>
          <w:rPr>
            <w:rFonts w:ascii="Times" w:hAnsi="Times"/>
            <w:color w:val="000000"/>
          </w:rPr>
          <w:delText>23. Freidlin B, Jiang W, Simon R. The cross-validated adaptive signature design. Clin Cancer Res 2010;16(2):691–8.</w:delText>
        </w:r>
      </w:del>
      <w:r/>
    </w:p>
    <w:p>
      <w:pPr>
        <w:pStyle w:val="Normal"/>
        <w:spacing w:lineRule="auto" w:line="480"/>
        <w:rPr>
          <w:rFonts w:ascii="Times" w:hAnsi="Times"/>
          <w:color w:val="000000"/>
        </w:rPr>
      </w:pPr>
      <w:del w:id="321" w:author="Unknown Author" w:date="2014-12-15T16:31:00Z">
        <w:r>
          <w:rPr>
            <w:rFonts w:ascii="Times" w:hAnsi="Times"/>
            <w:color w:val="000000"/>
          </w:rPr>
          <w:delText>24. McShane LM, Polley M-YC. Development of omics-based clinical tests for prognosis and therapy selection: The challenge of achieving statistical robustness and clinical utility. Clin Trials 2013;10(5):653–65.</w:delText>
        </w:r>
      </w:del>
      <w:r/>
    </w:p>
    <w:p>
      <w:pPr>
        <w:pStyle w:val="Normal"/>
        <w:spacing w:lineRule="auto" w:line="480"/>
        <w:rPr>
          <w:rFonts w:ascii="Times" w:hAnsi="Times"/>
          <w:color w:val="000000"/>
        </w:rPr>
      </w:pPr>
      <w:del w:id="322" w:author="Unknown Author" w:date="2014-12-15T16:31:00Z">
        <w:r>
          <w:rPr>
            <w:rFonts w:ascii="Times" w:hAnsi="Times"/>
            <w:color w:val="000000"/>
          </w:rPr>
          <w:delText>25. Simon RM, Paik S, Hayes DF. Use of archived specimens in evaluation of prognostic and predictive biomarkers. J Natl Cancer Inst 2009;101(21):1446–52.</w:delText>
        </w:r>
      </w:del>
      <w:r/>
    </w:p>
    <w:p>
      <w:pPr>
        <w:pStyle w:val="Normal"/>
        <w:spacing w:lineRule="auto" w:line="480"/>
        <w:rPr>
          <w:rFonts w:ascii="Times" w:hAnsi="Times"/>
          <w:color w:val="000000"/>
        </w:rPr>
      </w:pPr>
      <w:del w:id="323" w:author="Unknown Author" w:date="2014-12-15T16:31:00Z">
        <w:r>
          <w:rPr>
            <w:rFonts w:ascii="Times" w:hAnsi="Times"/>
            <w:color w:val="000000"/>
          </w:rPr>
          <w:delText>26. Baker SG, Sargent DJ. Designing a randomized clinical trial to evaluate personalized medicine: A new approach based on risk prediction. J Natl Cancer Inst 2010;102(23):1756–9.</w:delText>
        </w:r>
      </w:del>
      <w:r/>
    </w:p>
    <w:p>
      <w:pPr>
        <w:pStyle w:val="Normal"/>
        <w:spacing w:lineRule="auto" w:line="480"/>
        <w:rPr>
          <w:rFonts w:ascii="Times" w:hAnsi="Times"/>
          <w:color w:val="000000"/>
        </w:rPr>
      </w:pPr>
      <w:del w:id="324" w:author="Unknown Author" w:date="2014-12-15T16:31:00Z">
        <w:r>
          <w:rPr>
            <w:rFonts w:ascii="Times" w:hAnsi="Times"/>
            <w:color w:val="000000"/>
          </w:rPr>
          <w:delText>27. Baker SG, Kramer BS, Sargent DJ, Bonetti M. Biomarkers, subgroup evaluation, and clinical trial design. Discov Med 2012;13(70):187–92.</w:delText>
        </w:r>
      </w:del>
      <w:r/>
    </w:p>
    <w:p>
      <w:pPr>
        <w:pStyle w:val="Normal"/>
        <w:spacing w:lineRule="auto" w:line="480"/>
        <w:rPr>
          <w:rFonts w:ascii="Times" w:hAnsi="Times"/>
          <w:color w:val="000000"/>
        </w:rPr>
      </w:pPr>
      <w:del w:id="325" w:author="Unknown Author" w:date="2014-12-15T16:31:00Z">
        <w:r>
          <w:rPr>
            <w:rFonts w:ascii="Times" w:hAnsi="Times"/>
            <w:color w:val="000000"/>
          </w:rPr>
          <w:delText>28. Freidlin B, Korn EL. Biomarker enrichment strategies: Matching trial design to biomarker credentials. Nature Reviews Clinical Oncology 2014;11(2):81–90.</w:delText>
        </w:r>
      </w:del>
      <w:r/>
    </w:p>
    <w:p>
      <w:pPr>
        <w:pStyle w:val="Normal"/>
        <w:spacing w:lineRule="auto" w:line="480"/>
        <w:rPr>
          <w:rFonts w:ascii="Times" w:hAnsi="Times"/>
          <w:color w:val="000000"/>
        </w:rPr>
      </w:pPr>
      <w:del w:id="326" w:author="Unknown Author" w:date="2014-12-15T16:31:00Z">
        <w:r>
          <w:rPr>
            <w:rFonts w:ascii="Times" w:hAnsi="Times"/>
            <w:color w:val="000000"/>
          </w:rPr>
          <w:delText>29. Mandrekar SJ, Sargent DJ. Clinical trial designs for predictive biomarker validation: Theoretical considerations and practical challenges. J Clin Oncol 2009;27(24):4027–34.</w:delText>
        </w:r>
      </w:del>
      <w:r/>
    </w:p>
    <w:p>
      <w:pPr>
        <w:pStyle w:val="Normal"/>
        <w:spacing w:lineRule="auto" w:line="480"/>
        <w:rPr>
          <w:rFonts w:ascii="Times" w:hAnsi="Times"/>
          <w:color w:val="000000"/>
        </w:rPr>
      </w:pPr>
      <w:del w:id="327" w:author="Unknown Author" w:date="2014-12-15T16:31:00Z">
        <w:r>
          <w:rPr>
            <w:rFonts w:ascii="Times" w:hAnsi="Times"/>
            <w:color w:val="000000"/>
          </w:rPr>
          <w:delText>30. Brannath W, Zuber E, Branson M, et al. Confirmatory adaptive designs with bayesian decision tools for a targeted therapy in oncology. Stat Med 2009;28(10):1445–63.</w:delText>
        </w:r>
      </w:del>
      <w:r/>
    </w:p>
    <w:p>
      <w:pPr>
        <w:pStyle w:val="Normal"/>
        <w:spacing w:lineRule="auto" w:line="480"/>
        <w:rPr>
          <w:rFonts w:ascii="Times" w:hAnsi="Times"/>
          <w:color w:val="000000"/>
        </w:rPr>
      </w:pPr>
      <w:del w:id="328" w:author="Unknown Author" w:date="2014-12-15T16:31:00Z">
        <w:r>
          <w:rPr>
            <w:rFonts w:ascii="Times" w:hAnsi="Times"/>
            <w:color w:val="000000"/>
          </w:rPr>
          <w:delText>31. Morita S, Yamamoto H, Sugitani Y. Biomarker-based bayesian randomized phase iI clinical trial design to identify a sensitive patient subpopulation. Stat Med 2014;33(23):4008–16.</w:delText>
        </w:r>
      </w:del>
      <w:r/>
    </w:p>
    <w:p>
      <w:pPr>
        <w:pStyle w:val="Normal"/>
        <w:spacing w:lineRule="auto" w:line="480"/>
        <w:rPr>
          <w:rFonts w:ascii="Times" w:hAnsi="Times"/>
          <w:color w:val="000000"/>
        </w:rPr>
      </w:pPr>
      <w:del w:id="329" w:author="Unknown Author" w:date="2014-12-15T16:31:00Z">
        <w:r>
          <w:rPr>
            <w:rFonts w:ascii="Times" w:hAnsi="Times"/>
            <w:color w:val="000000"/>
          </w:rPr>
          <w:delText>32. Freidlin B, Korn EL, Gray R. Marker sequential test (maST) design. Clin Trials 2014;11(1):19–27.</w:delText>
        </w:r>
      </w:del>
      <w:r/>
    </w:p>
    <w:p>
      <w:pPr>
        <w:pStyle w:val="Normal"/>
        <w:spacing w:lineRule="auto" w:line="480"/>
        <w:rPr>
          <w:rFonts w:ascii="Times" w:hAnsi="Times"/>
          <w:color w:val="000000"/>
        </w:rPr>
      </w:pPr>
      <w:del w:id="330" w:author="Unknown Author" w:date="2014-12-15T16:31:00Z">
        <w:r>
          <w:rPr>
            <w:rFonts w:ascii="Times" w:hAnsi="Times"/>
            <w:color w:val="000000"/>
          </w:rPr>
          <w:delText>33. Jiang W, Freidlin B, Simon R. Biomarker-adaptive threshold design: A procedure for evaluating treatment with possible biomarker-defined subset effect. J Natl Cancer Inst 2007;99(13):1036–43.</w:delText>
        </w:r>
      </w:del>
      <w:r/>
    </w:p>
    <w:p>
      <w:pPr>
        <w:pStyle w:val="Normal"/>
        <w:spacing w:lineRule="auto" w:line="480"/>
        <w:rPr>
          <w:rFonts w:ascii="Times" w:hAnsi="Times"/>
          <w:color w:val="000000"/>
        </w:rPr>
      </w:pPr>
      <w:del w:id="331" w:author="Unknown Author" w:date="2014-12-15T16:31:00Z">
        <w:r>
          <w:rPr>
            <w:rFonts w:ascii="Times" w:hAnsi="Times"/>
            <w:color w:val="000000"/>
          </w:rPr>
          <w:delText>34. Denne JS, Pennello G, Zhao L, Chang S-C, Althouse S. Identifying a subpopulation for a tailored therapy: Bridging clinical efficacy from a laboratory-developed assay to a validated in vitro diagnostic test kit. Statistics in Biopharmaceutical Research 2014;6(1):78–88.</w:delText>
        </w:r>
      </w:del>
      <w:r/>
    </w:p>
    <w:p>
      <w:pPr>
        <w:pStyle w:val="Normal"/>
        <w:spacing w:lineRule="auto" w:line="480"/>
        <w:rPr>
          <w:rFonts w:ascii="Times" w:hAnsi="Times"/>
          <w:color w:val="000000"/>
        </w:rPr>
      </w:pPr>
      <w:del w:id="332" w:author="Unknown Author" w:date="2014-12-15T16:31:00Z">
        <w:r>
          <w:rPr>
            <w:rFonts w:ascii="Times" w:hAnsi="Times"/>
            <w:color w:val="000000"/>
          </w:rPr>
          <w:delText>35. Eng KH. Randomized reverse marker strategy design for prospective biomarker validation. Stat Med 2014;33(18):3089–99.</w:delText>
        </w:r>
      </w:del>
      <w:r/>
    </w:p>
    <w:p>
      <w:pPr>
        <w:pStyle w:val="Normal"/>
        <w:spacing w:lineRule="auto" w:line="480"/>
        <w:rPr>
          <w:rFonts w:ascii="Times" w:hAnsi="Times"/>
          <w:color w:val="000000"/>
        </w:rPr>
      </w:pPr>
      <w:del w:id="333" w:author="Unknown Author" w:date="2014-12-15T16:31:00Z">
        <w:r>
          <w:rPr>
            <w:rFonts w:ascii="Times" w:hAnsi="Times"/>
            <w:color w:val="000000"/>
          </w:rPr>
          <w:delText>36. Freidlin B, McShane LM, Polley M-YC, Korn EL. Randomized phase iI trial designs with biomarkers. J Clin Oncol 2012;30(26):3304–9.</w:delText>
        </w:r>
      </w:del>
      <w:r/>
    </w:p>
    <w:p>
      <w:pPr>
        <w:pStyle w:val="Normal"/>
        <w:spacing w:lineRule="auto" w:line="480"/>
        <w:rPr>
          <w:rFonts w:ascii="Times" w:hAnsi="Times"/>
          <w:color w:val="000000"/>
        </w:rPr>
      </w:pPr>
      <w:del w:id="334" w:author="Unknown Author" w:date="2014-12-15T16:31:00Z">
        <w:r>
          <w:rPr>
            <w:rFonts w:ascii="Times" w:hAnsi="Times"/>
            <w:color w:val="000000"/>
          </w:rPr>
          <w:delText>37. Peterson B, George SL. Sample size requirements and length of study for testing interaction in a 1 x k factorial design when time-to-failure is the outcome. Control Clin Trials 1993;14(6):511–22.</w:delText>
        </w:r>
      </w:del>
      <w:r/>
    </w:p>
    <w:p>
      <w:pPr>
        <w:pStyle w:val="Normal"/>
        <w:spacing w:lineRule="auto" w:line="480"/>
        <w:rPr>
          <w:rFonts w:ascii="Times" w:hAnsi="Times"/>
          <w:color w:val="000000"/>
        </w:rPr>
      </w:pPr>
      <w:del w:id="335" w:author="Unknown Author" w:date="2014-12-15T16:31:00Z">
        <w:r>
          <w:rPr>
            <w:rFonts w:ascii="Times" w:hAnsi="Times"/>
            <w:color w:val="000000"/>
          </w:rPr>
          <w:delText>38. Polley M-YC, Freidlin B, Korn EL, Conley BA, Abrams JS, McShane LM. Statistical and practical considerations for clinical evaluation of predictive biomarkers. J Natl Cancer Inst 2013;105(22):1677–83.</w:delText>
        </w:r>
      </w:del>
      <w:r/>
    </w:p>
    <w:p>
      <w:pPr>
        <w:pStyle w:val="Normal"/>
        <w:spacing w:lineRule="auto" w:line="480"/>
        <w:rPr>
          <w:rFonts w:ascii="Times" w:hAnsi="Times"/>
          <w:color w:val="000000"/>
        </w:rPr>
      </w:pPr>
      <w:del w:id="336" w:author="Unknown Author" w:date="2014-12-15T16:31:00Z">
        <w:r>
          <w:rPr>
            <w:rFonts w:ascii="Times" w:hAnsi="Times"/>
            <w:color w:val="000000"/>
          </w:rPr>
          <w:delText>39. Gail M, Simon R. Testing for qualitative interactions between treatment effects and patient subsets. Biometrics 1985;41:361–72.</w:delText>
        </w:r>
      </w:del>
      <w:r/>
    </w:p>
    <w:p>
      <w:pPr>
        <w:pStyle w:val="Normal"/>
        <w:spacing w:lineRule="auto" w:line="480"/>
        <w:rPr>
          <w:rFonts w:ascii="Times" w:hAnsi="Times"/>
          <w:color w:val="000000"/>
        </w:rPr>
      </w:pPr>
      <w:del w:id="337" w:author="Unknown Author" w:date="2014-12-15T16:31:00Z">
        <w:r>
          <w:rPr>
            <w:rFonts w:ascii="Times" w:hAnsi="Times"/>
            <w:color w:val="000000"/>
          </w:rPr>
          <w:delText>40. Bayman EÖ, Chaloner K, Cowles MK. Detecting qualitative interaction: A bayesian approach. Stat Med 2010;29(4):455–63.</w:delText>
        </w:r>
      </w:del>
      <w:r/>
    </w:p>
    <w:p>
      <w:pPr>
        <w:pStyle w:val="Normal"/>
        <w:spacing w:lineRule="auto" w:line="480"/>
        <w:rPr>
          <w:rFonts w:ascii="Times" w:hAnsi="Times"/>
          <w:color w:val="000000"/>
        </w:rPr>
      </w:pPr>
      <w:del w:id="338" w:author="Unknown Author" w:date="2014-12-15T16:31:00Z">
        <w:r>
          <w:rPr>
            <w:rFonts w:ascii="Times" w:hAnsi="Times"/>
            <w:color w:val="000000"/>
          </w:rPr>
          <w:delText>41. Mackey HM, Bengtsson T. Sample size and threshold estimation for clinical trials with predictive biomarkers. Contemp Clin Trials 2013;36(2):664–72.</w:delText>
        </w:r>
      </w:del>
      <w:r/>
    </w:p>
    <w:p>
      <w:pPr>
        <w:pStyle w:val="Normal"/>
        <w:spacing w:lineRule="auto" w:line="480"/>
        <w:rPr>
          <w:rFonts w:ascii="Times" w:hAnsi="Times"/>
          <w:color w:val="000000"/>
        </w:rPr>
      </w:pPr>
      <w:del w:id="339" w:author="Unknown Author" w:date="2014-12-15T16:31:00Z">
        <w:r>
          <w:rPr>
            <w:rFonts w:ascii="Times" w:hAnsi="Times"/>
            <w:color w:val="000000"/>
          </w:rPr>
          <w:delText>42. Lee S. Mistakes in validating the accuracy of a prediction classifier in high-dimensional butsmall-sample microarray data. Stat Methods Med Res 2008;17(6):635–42.</w:delText>
        </w:r>
      </w:del>
      <w:r/>
    </w:p>
    <w:p>
      <w:pPr>
        <w:pStyle w:val="Normal"/>
        <w:spacing w:lineRule="auto" w:line="480"/>
        <w:rPr>
          <w:rFonts w:ascii="Times" w:hAnsi="Times"/>
          <w:color w:val="000000"/>
        </w:rPr>
      </w:pPr>
      <w:del w:id="340" w:author="Unknown Author" w:date="2014-12-15T16:31:00Z">
        <w:r>
          <w:rPr>
            <w:rFonts w:ascii="Times" w:hAnsi="Times"/>
            <w:color w:val="000000"/>
          </w:rPr>
          <w:delText>43. Pepe MS, Janes H, Longton G, Leisenring W, Newcomb P. Limitations of the odds ratio in gauging the performance of a diagnostic, prognostic, or screening marker. Am J Epidemiol 2004;159(9):882–90.</w:delText>
        </w:r>
      </w:del>
      <w:r/>
    </w:p>
    <w:p>
      <w:pPr>
        <w:pStyle w:val="Normal"/>
        <w:spacing w:lineRule="auto" w:line="480"/>
        <w:rPr>
          <w:rFonts w:ascii="Times" w:hAnsi="Times"/>
          <w:color w:val="000000"/>
        </w:rPr>
      </w:pPr>
      <w:del w:id="341" w:author="Unknown Author" w:date="2014-12-15T16:31:00Z">
        <w:r>
          <w:rPr>
            <w:rFonts w:ascii="Times" w:hAnsi="Times"/>
            <w:color w:val="000000"/>
          </w:rPr>
          <w:delText>44. Pepe MS. The statistical evaluation of medical tests for classification and prediction. Oxford University Press; 2003.</w:delText>
        </w:r>
      </w:del>
      <w:r/>
    </w:p>
    <w:p>
      <w:pPr>
        <w:pStyle w:val="Normal"/>
        <w:spacing w:lineRule="auto" w:line="480"/>
        <w:rPr>
          <w:rFonts w:ascii="Times" w:hAnsi="Times"/>
          <w:color w:val="000000"/>
        </w:rPr>
      </w:pPr>
      <w:del w:id="342" w:author="Unknown Author" w:date="2014-12-15T16:31:00Z">
        <w:r>
          <w:rPr>
            <w:rFonts w:ascii="Times" w:hAnsi="Times"/>
            <w:color w:val="000000"/>
          </w:rPr>
          <w:delText>45. Hilden J, Gerds TA. A note on the evaluation of novel biomarkers: Do not rely on integrated discrimination improvement and net reclassification index. Stat Med 2013;33(19):3405–14.</w:delText>
        </w:r>
      </w:del>
      <w:r/>
    </w:p>
    <w:p>
      <w:pPr>
        <w:pStyle w:val="Normal"/>
        <w:spacing w:lineRule="auto" w:line="480"/>
        <w:rPr>
          <w:rFonts w:ascii="Times" w:hAnsi="Times"/>
          <w:color w:val="000000"/>
        </w:rPr>
      </w:pPr>
      <w:del w:id="343" w:author="Unknown Author" w:date="2014-12-15T16:31:00Z">
        <w:r>
          <w:rPr>
            <w:rFonts w:ascii="Times" w:hAnsi="Times"/>
            <w:color w:val="000000"/>
          </w:rPr>
          <w:delText>46. Pepe MS. Problems with risk reclassification methods for evaluating prediction models. Am J Epidemiol 2011;173(11):1327–35.</w:delText>
        </w:r>
      </w:del>
      <w:r/>
    </w:p>
    <w:p>
      <w:pPr>
        <w:pStyle w:val="Normal"/>
        <w:spacing w:lineRule="auto" w:line="480"/>
        <w:rPr>
          <w:rFonts w:ascii="Times" w:hAnsi="Times"/>
          <w:color w:val="000000"/>
        </w:rPr>
      </w:pPr>
      <w:del w:id="344" w:author="Unknown Author" w:date="2014-12-15T16:31:00Z">
        <w:r>
          <w:rPr>
            <w:rFonts w:ascii="Times" w:hAnsi="Times"/>
            <w:color w:val="000000"/>
          </w:rPr>
          <w:delText>47. Pepe MS, Janes H, Li CI. Net risk reclassification p values: Valid or misleading? J Natl Cancer Inst 2014;106(4):doi:10.1093/jnci/dju041.</w:delText>
        </w:r>
      </w:del>
      <w:r/>
    </w:p>
    <w:p>
      <w:pPr>
        <w:pStyle w:val="Normal"/>
        <w:spacing w:lineRule="auto" w:line="480"/>
        <w:rPr>
          <w:rFonts w:ascii="Times" w:hAnsi="Times"/>
          <w:color w:val="000000"/>
        </w:rPr>
      </w:pPr>
      <w:del w:id="345" w:author="Unknown Author" w:date="2014-12-15T16:31:00Z">
        <w:r>
          <w:rPr>
            <w:rFonts w:ascii="Times" w:hAnsi="Times"/>
            <w:color w:val="000000"/>
          </w:rPr>
          <w:delText>48. Kerr KF, Wang Z, Janes H, McClelland RL, Psaty BM, Pepe MS. Net reclassification indices for evaluating risk prediction instruments: A critical review. Epidemiology 2014;25(1):114–21.</w:delText>
        </w:r>
      </w:del>
      <w:r/>
    </w:p>
    <w:p>
      <w:pPr>
        <w:pStyle w:val="Normal"/>
        <w:spacing w:lineRule="auto" w:line="480"/>
        <w:rPr>
          <w:rFonts w:ascii="Times" w:hAnsi="Times"/>
          <w:color w:val="000000"/>
        </w:rPr>
      </w:pPr>
      <w:del w:id="346" w:author="Unknown Author" w:date="2014-12-15T16:31:00Z">
        <w:r>
          <w:rPr>
            <w:rFonts w:ascii="Times" w:hAnsi="Times"/>
            <w:color w:val="000000"/>
          </w:rPr>
          <w:delText>49. Hilden J. Commentary: On nRI, iDI, and Good-looking statistics with nothing underneath. Epidemiology 2014;25(2):265–7.</w:delText>
        </w:r>
      </w:del>
      <w:r/>
    </w:p>
    <w:p>
      <w:pPr>
        <w:pStyle w:val="Normal"/>
        <w:spacing w:lineRule="auto" w:line="480"/>
        <w:rPr>
          <w:rFonts w:ascii="Times" w:hAnsi="Times"/>
          <w:color w:val="000000"/>
        </w:rPr>
      </w:pPr>
      <w:del w:id="347" w:author="Unknown Author" w:date="2014-12-15T16:31:00Z">
        <w:r>
          <w:rPr>
            <w:rFonts w:ascii="Times" w:hAnsi="Times"/>
            <w:color w:val="000000"/>
          </w:rPr>
          <w:delText>50. Janes H, Brown MD, Huang Y, Pepe MS. An approach to evaluating and comparing biomarkers for patient treatment selection. The international journal of biostatistics 2014;10(1):99–121.</w:delText>
        </w:r>
      </w:del>
      <w:r/>
    </w:p>
    <w:p>
      <w:pPr>
        <w:pStyle w:val="Normal"/>
        <w:spacing w:lineRule="auto" w:line="480"/>
        <w:rPr>
          <w:rFonts w:ascii="Times" w:hAnsi="Times"/>
          <w:color w:val="000000"/>
        </w:rPr>
      </w:pPr>
      <w:del w:id="348" w:author="Unknown Author" w:date="2014-12-15T16:31:00Z">
        <w:r>
          <w:rPr>
            <w:rFonts w:ascii="Times" w:hAnsi="Times"/>
            <w:color w:val="000000"/>
          </w:rPr>
          <w:delText>51. Bouwmeester W, Zuithoff NP, Mallett S, et al. Reporting and methods in clinical prediction research: A systematic review. PLoS Med 2012;9(5):e1001221.</w:delText>
        </w:r>
      </w:del>
      <w:r/>
    </w:p>
    <w:p>
      <w:pPr>
        <w:pStyle w:val="Normal"/>
        <w:spacing w:lineRule="auto" w:line="480"/>
      </w:pPr>
      <w:ins w:id="349" w:author="Unknown Author" w:date="2014-12-15T16:31:00Z">
        <w:r>
          <w:rPr>
            <w:rFonts w:ascii="Times New Roman" w:hAnsi="Times New Roman"/>
            <w:color w:val="000000"/>
          </w:rPr>
          <w:t>4. Paik S, Shak S, Tang G, et al. A multigene assay to predict recurrence of tamoxifen-treated, node-negative breast cancer. New England Journal of Medicine 2004;351(27):2817–26.</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0" w:author="Unknown Author" w:date="2014-12-15T16:31:00Z">
        <w:r>
          <w:rPr>
            <w:rFonts w:ascii="Times New Roman" w:hAnsi="Times New Roman"/>
            <w:color w:val="000000"/>
          </w:rPr>
          <w:t>5. Habel LA, Shak S, Jacobs MK, et al. A population-based study of tumor gene expression and risk of breast cancer death among lymph node-negative patients. Breast Cancer Res 2006;8(3):R25.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1" w:author="Unknown Author" w:date="2014-12-15T16:31:00Z">
        <w:r>
          <w:rPr>
            <w:rFonts w:ascii="Times New Roman" w:hAnsi="Times New Roman"/>
            <w:color w:val="000000"/>
          </w:rPr>
          <w:t>6. Cronin M, Sangli C, Liu M-L, et al. Analytical validation of the oncotype dX genomic diagnostic test for recurrence prognosis and therapeutic response prediction in node-negative, estrogen receptor–positive breast cancer. Clin Chem 2007;53(6):1084–91.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2" w:author="Unknown Author" w:date="2014-12-15T16:31:00Z">
        <w:r>
          <w:rPr>
            <w:rFonts w:ascii="Times New Roman" w:hAnsi="Times New Roman"/>
            <w:color w:val="000000"/>
          </w:rPr>
          <w:t>7. Solin LJ, Gray R, Baehner FL, et al. A multigene expression assay to predict local recurrence risk for ductal carcinoma in situ of the breast. Journal of the National Cancer Institute 2013;105(10):701–10.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3" w:author="Unknown Author" w:date="2014-12-15T16:31:00Z">
        <w:r>
          <w:rPr>
            <w:rFonts w:ascii="Times New Roman" w:hAnsi="Times New Roman"/>
            <w:color w:val="000000"/>
          </w:rPr>
          <w:t>8. Filipits M, Rudas M, Jakesz R, et al. A new molecular predictor of distant recurrence in eR-positive, hER2-negative breast cancer adds independent information to conventional clinical risk factors. Clin Cancer Res 2011;17(18):6012–20.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4" w:author="Unknown Author" w:date="2014-12-15T16:31:00Z">
        <w:r>
          <w:rPr>
            <w:rFonts w:ascii="Times New Roman" w:hAnsi="Times New Roman"/>
            <w:color w:val="000000"/>
          </w:rPr>
          <w:t>9. Fleeman N, Bagust A, Beale S, et al. Pertuzumab in combination with trastuzumab and docetaxel for the treatment of hER2 positive metastatic or locally recurrent unresectable breast cancer: A single technology appraisal. 2013.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5" w:author="Unknown Author" w:date="2014-12-15T16:31:00Z">
        <w:r>
          <w:rPr>
            <w:rFonts w:ascii="Times New Roman" w:hAnsi="Times New Roman"/>
            <w:color w:val="000000"/>
          </w:rPr>
          <w:t>10. Sawyers CL. The cancer biomarker problem. Nature 2008;452(7187):548–52.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6" w:author="Unknown Author" w:date="2014-12-15T16:31:00Z">
        <w:r>
          <w:rPr>
            <w:rFonts w:ascii="Times New Roman" w:hAnsi="Times New Roman"/>
            <w:color w:val="000000"/>
          </w:rPr>
          <w:t>11. Iwamoto KS, Mizuno T, Ito T, et al. Feasibility of using decades-old archival tissues in molecular oncology/epidemiology. The American journal of pathology 1996;149(2):399–406.</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7" w:author="Unknown Author" w:date="2014-12-15T16:31:00Z">
        <w:r>
          <w:rPr>
            <w:rFonts w:ascii="Times New Roman" w:hAnsi="Times New Roman"/>
            <w:color w:val="000000"/>
          </w:rPr>
          <w:t>12. Srinivasan M, Sedmak D, Jewell S. Effect of fixatives and tissue processing on the content and integrity of nucleic acids. The American journal of pathology 2002;161(6):1961–71.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8" w:author="Unknown Author" w:date="2014-12-15T16:31:00Z">
        <w:r>
          <w:rPr>
            <w:rFonts w:ascii="Times New Roman" w:hAnsi="Times New Roman"/>
            <w:color w:val="000000"/>
          </w:rPr>
          <w:t>13. Maldegem F van, Wit M de, Morsink F, Musler A, Weegenaar J, Noesel CJ van. Effects of processing delay, formalin fixation, and immunohistochemistry on rNA recovery from formalin-fixed paraffin-embedded tissue sections. Diagn Mol Pathol 2008;17(1):51–8.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9" w:author="Unknown Author" w:date="2014-12-15T16:31:00Z">
        <w:r>
          <w:rPr>
            <w:rFonts w:ascii="Times New Roman" w:hAnsi="Times New Roman"/>
            <w:color w:val="000000"/>
          </w:rPr>
          <w:t>14. Specht K, Richter T, Müller U, Walch A, Werner M, Höfler H. Quantitative gene expression analysis in microdissected archival formalin-fixed and paraffin-embedded tumor tissue. The American journal of pathology 2001;158(2):419–29.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0" w:author="Unknown Author" w:date="2014-12-15T16:31:00Z">
        <w:r>
          <w:rPr>
            <w:rFonts w:ascii="Times New Roman" w:hAnsi="Times New Roman"/>
            <w:color w:val="000000"/>
          </w:rPr>
          <w:t>15. Cronin M, Pho M, Dutta D, et al. Measurement of gene expression in archival paraffin-embedded tissues: Development and performance of a 92-gene reverse transcriptase-polymerase chain reaction assay. The American journal of pathology 2004;164(1):35–42.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1" w:author="Unknown Author" w:date="2014-12-15T16:31:00Z">
        <w:r>
          <w:rPr>
            <w:rFonts w:ascii="Times New Roman" w:hAnsi="Times New Roman"/>
            <w:color w:val="000000"/>
          </w:rPr>
          <w:t>16. Pennello GA. Analytical and clinical evaluation of biomarkers assays: When are biomarkers ready for prime time? Clin Trials 2013;10(5):653–65.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2" w:author="Unknown Author" w:date="2014-12-15T16:31:00Z">
        <w:r>
          <w:rPr>
            <w:rFonts w:ascii="Times New Roman" w:hAnsi="Times New Roman"/>
            <w:color w:val="000000"/>
          </w:rPr>
          <w:t>17. Isler JA, Vesterqvist OE, Burczynski ME. Analytical validation of genotyping assays in the biomarker laboratory. Pharmacogenomics 2007;8(4):339–52.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3" w:author="Unknown Author" w:date="2014-12-15T16:31:00Z">
        <w:r>
          <w:rPr>
            <w:rFonts w:ascii="Times New Roman" w:hAnsi="Times New Roman"/>
            <w:color w:val="000000"/>
          </w:rPr>
          <w:t>18. Leek JT, Scharpf RB, Bravo HC, et al. Tackling the widespread and critical impact of batch effects in high-throughput data. Nat Rev Genet 2010;11(10):733–9.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4" w:author="Unknown Author" w:date="2014-12-15T16:31:00Z">
        <w:r>
          <w:rPr>
            <w:rFonts w:ascii="Times New Roman" w:hAnsi="Times New Roman"/>
            <w:color w:val="000000"/>
          </w:rPr>
          <w:t>19. Soneson C, Gerster S, Delorenzi M. Batch effect confounding leads to strong bias in performance estimates obtained by cross-validation. PloS one 2014;9(6):e100335.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5" w:author="Unknown Author" w:date="2014-12-15T16:31:00Z">
        <w:r>
          <w:rPr>
            <w:rFonts w:ascii="Times New Roman" w:hAnsi="Times New Roman"/>
            <w:color w:val="000000"/>
          </w:rPr>
          <w:t>20. Hastie T, Friedman J, Tibshirani R. The elements of statistical learning. Springer; 2009.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6" w:author="Unknown Author" w:date="2014-12-15T16:31:00Z">
        <w:r>
          <w:rPr>
            <w:rFonts w:ascii="Times New Roman" w:hAnsi="Times New Roman"/>
            <w:color w:val="000000"/>
          </w:rPr>
          <w:t>21. Simon R, Radmacher MD, Dobbin K, McShane LM. Pitfalls in the use of dNA microarray data for diagnostic and prognostic classification. J Natl Cancer Inst 2003;95(1):14–8.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7" w:author="Unknown Author" w:date="2014-12-15T16:31:00Z">
        <w:r>
          <w:rPr>
            <w:rFonts w:ascii="Times New Roman" w:hAnsi="Times New Roman"/>
            <w:color w:val="000000"/>
          </w:rPr>
          <w:t>22. Bair E, Tibshirani R. Semi-supervised methods to predict patient survival from gene expression data. PLoS Biol 2004;2(4):e108.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8" w:author="Unknown Author" w:date="2014-12-15T16:31:00Z">
        <w:r>
          <w:rPr>
            <w:rFonts w:ascii="Times New Roman" w:hAnsi="Times New Roman"/>
            <w:color w:val="000000"/>
          </w:rPr>
          <w:t>23. Tibshirani R. Regression shrinkage and selection via the lasso. Journal of the Royal Statistical Society Series B (Methodological) 1996;58(1):267–88.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9" w:author="Unknown Author" w:date="2014-12-15T16:31:00Z">
        <w:r>
          <w:rPr>
            <w:rFonts w:ascii="Times New Roman" w:hAnsi="Times New Roman"/>
            <w:color w:val="000000"/>
          </w:rPr>
          <w:t>24. Hoerl AE, Kennard RW. Ridge regression: Biased estimation for nonorthogonal problems. Technometrics 1970;12(1):55–67.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0" w:author="Unknown Author" w:date="2014-12-15T16:31:00Z">
        <w:r>
          <w:rPr>
            <w:rFonts w:ascii="Times New Roman" w:hAnsi="Times New Roman"/>
            <w:color w:val="000000"/>
          </w:rPr>
          <w:t>25. Zou H, Hastie T. Regularization and variable selection via the elastic net. Journal of the Royal Statistical Society: Series B (Statistical Methodology) 2005;67(2):301–20.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1" w:author="Unknown Author" w:date="2014-12-15T16:31:00Z">
        <w:r>
          <w:rPr>
            <w:rFonts w:ascii="Times New Roman" w:hAnsi="Times New Roman"/>
            <w:color w:val="000000"/>
          </w:rPr>
          <w:t>26. Hoeting JA, Madigan D, Raftery AE, Volinsky CT. Bayesian model averaging: A tutorial. Statistical science 1999;14(4):382–401.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2" w:author="Unknown Author" w:date="2014-12-15T16:31:00Z">
        <w:r>
          <w:rPr>
            <w:rFonts w:ascii="Times New Roman" w:hAnsi="Times New Roman"/>
            <w:color w:val="000000"/>
          </w:rPr>
          <w:t>27. Yeung KY, Bumgarner RE, Raftery AE. Bayesian model averaging: Development of an improved multi-class, gene selection and classification tool for microarray data. Bioinformatics 2005;21(10):2394–402.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3" w:author="Unknown Author" w:date="2014-12-15T16:31:00Z">
        <w:r>
          <w:rPr>
            <w:rFonts w:ascii="Times New Roman" w:hAnsi="Times New Roman"/>
            <w:color w:val="000000"/>
          </w:rPr>
          <w:t>28. Freidlin B, Jiang W, Simon R. The cross-validated adaptive signature design. Clin Cancer Res 2010;16(2):691–8.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4" w:author="Unknown Author" w:date="2014-12-15T16:31:00Z">
        <w:r>
          <w:rPr>
            <w:rFonts w:ascii="Times New Roman" w:hAnsi="Times New Roman"/>
            <w:color w:val="000000"/>
          </w:rPr>
          <w:t>29. McShane LM, Polley M-YC. Development of omics-based clinical tests for prognosis and therapy selection: The challenge of achieving statistical robustness and clinical utility. Clin Trials 2013;10(5):653–65.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5" w:author="Unknown Author" w:date="2014-12-15T16:31:00Z">
        <w:r>
          <w:rPr>
            <w:rFonts w:ascii="Times New Roman" w:hAnsi="Times New Roman"/>
            <w:color w:val="000000"/>
          </w:rPr>
          <w:t>30. Simon RM, Paik S, Hayes DF. Use of archived specimens in evaluation of prognostic and predictive biomarkers. J Natl Cancer Inst 2009;101(21):1446–52.</w:t>
        </w:r>
      </w:ins>
      <w:r/>
    </w:p>
    <w:p>
      <w:pPr>
        <w:pStyle w:val="Normal"/>
        <w:spacing w:lineRule="auto" w:line="480"/>
      </w:pPr>
      <w:ins w:id="376" w:author="Unknown Author" w:date="2014-12-15T16:31:00Z">
        <w:r>
          <w:rPr>
            <w:rFonts w:eastAsia="Cambria" w:cs="Times New Roman" w:ascii="Times New Roman" w:hAnsi="Times New Roman"/>
            <w:color w:val="000000"/>
            <w:sz w:val="24"/>
            <w:szCs w:val="24"/>
            <w:lang w:val="en-US" w:eastAsia="en-US" w:bidi="ar-SA"/>
          </w:rPr>
          <w:t>31. Sargent DJ, Conley BA, Allegra C, Collette L. Clinical trial designs for predictive marker validation in cancer treatment trials. Journal of Clinical Oncology 2005;23(9):2020–7.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7" w:author="Unknown Author" w:date="2014-12-15T16:31:00Z">
        <w:r>
          <w:rPr>
            <w:rFonts w:ascii="Times New Roman" w:hAnsi="Times New Roman"/>
            <w:color w:val="000000"/>
          </w:rPr>
          <w:t>32. Baker SG, Kramer BS, Sargent DJ, Bonetti M. Biomarkers, subgroup evaluation, and clinical trial design. Discov Med 2012;13(70):187–92.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8" w:author="Unknown Author" w:date="2014-12-15T16:31:00Z">
        <w:r>
          <w:rPr>
            <w:rFonts w:ascii="Times New Roman" w:hAnsi="Times New Roman"/>
            <w:color w:val="000000"/>
          </w:rPr>
          <w:t>33. Freidlin B, Korn EL. Biomarker enrichment strategies: Matching trial design to biomarker credentials. Nature Reviews Clinical Oncology 2014;11(2):81–90.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9" w:author="Unknown Author" w:date="2014-12-15T16:31:00Z">
        <w:r>
          <w:rPr>
            <w:rFonts w:ascii="Times New Roman" w:hAnsi="Times New Roman"/>
            <w:color w:val="000000"/>
          </w:rPr>
          <w:t>34. Mandrekar SJ, Sargent DJ. Clinical trial designs for predictive biomarker validation: Theoretical considerations and practical challenges. J Clin Oncol 2009;27(24):4027–34.</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0" w:author="Unknown Author" w:date="2014-12-15T16:31:00Z">
        <w:r>
          <w:rPr>
            <w:rFonts w:ascii="Times New Roman" w:hAnsi="Times New Roman"/>
            <w:color w:val="000000"/>
          </w:rPr>
          <w:t>35. Brannath W, Zuber E, Branson M, et al. Confirmatory adaptive designs with bayesian decision tools for a targeted therapy in oncology. Stat Med 2009;28(10):1445–63.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1" w:author="Unknown Author" w:date="2014-12-15T16:31:00Z">
        <w:r>
          <w:rPr>
            <w:rFonts w:ascii="Times New Roman" w:hAnsi="Times New Roman"/>
            <w:color w:val="000000"/>
          </w:rPr>
          <w:t>36. Morita S, Yamamoto H, Sugitani Y. Biomarker-based bayesian randomized phase iI clinical trial design to identify a sensitive patient subpopulation. Stat Med 2014;33(23):4008–16.</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2" w:author="Unknown Author" w:date="2014-12-15T16:31:00Z">
        <w:r>
          <w:rPr>
            <w:rFonts w:ascii="Times New Roman" w:hAnsi="Times New Roman"/>
            <w:color w:val="000000"/>
          </w:rPr>
          <w:t>37. Freidlin B, Korn EL, Gray R. Marker sequential test (maST) design. Clin Trials 2014;11(1):19–27.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3" w:author="Unknown Author" w:date="2014-12-15T16:31:00Z">
        <w:r>
          <w:rPr>
            <w:rFonts w:ascii="Times New Roman" w:hAnsi="Times New Roman"/>
            <w:color w:val="000000"/>
          </w:rPr>
          <w:t>38. Jiang W, Freidlin B, Simon R. Biomarker-adaptive threshold design: A procedure for evaluating treatment with possible biomarker-defined subset effect. J Natl Cancer Inst 2007;99(13):1036–43.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4" w:author="Unknown Author" w:date="2014-12-15T16:31:00Z">
        <w:r>
          <w:rPr>
            <w:rFonts w:ascii="Times New Roman" w:hAnsi="Times New Roman"/>
            <w:color w:val="000000"/>
          </w:rPr>
          <w:t>39. Denne JS, Pennello G, Zhao L, Chang S-C, Althouse S. Identifying a subpopulation for a tailored therapy: Bridging clinical efficacy from a laboratory-developed assay to a validated in vitro diagnostic test kit. Statistics in Biopharmaceutical Research 2014;6(1):78–88.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5" w:author="Unknown Author" w:date="2014-12-15T16:31:00Z">
        <w:r>
          <w:rPr>
            <w:rFonts w:ascii="Times New Roman" w:hAnsi="Times New Roman"/>
            <w:color w:val="000000"/>
          </w:rPr>
          <w:t>40. Eng KH. Randomized reverse marker strategy design for prospective biomarker validation. Stat Med 2014;33(18):3089–99.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6" w:author="Unknown Author" w:date="2014-12-15T16:31:00Z">
        <w:r>
          <w:rPr>
            <w:rFonts w:ascii="Times New Roman" w:hAnsi="Times New Roman"/>
            <w:color w:val="000000"/>
          </w:rPr>
          <w:t>41. Freidlin B, McShane LM, Polley M-YC, Korn EL. Randomized phase iI trial designs with biomarkers. J Clin Oncol 2012;30(26):3304–9.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7" w:author="Unknown Author" w:date="2014-12-15T16:31:00Z">
        <w:r>
          <w:rPr>
            <w:rFonts w:ascii="Times New Roman" w:hAnsi="Times New Roman"/>
            <w:color w:val="000000"/>
          </w:rPr>
          <w:t>42. Peterson B, George SL. Sample size requirements and length of study for testing interaction in a 1 x k factorial design when time-to-failure is the outcome. Control Clin Trials 1993;14(6):511–22.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8" w:author="Unknown Author" w:date="2014-12-15T16:31:00Z">
        <w:r>
          <w:rPr>
            <w:rFonts w:ascii="Times New Roman" w:hAnsi="Times New Roman"/>
            <w:color w:val="000000"/>
          </w:rPr>
          <w:t>43. Polley M-YC, Freidlin B, Korn EL, Conley BA, Abrams JS, McShane LM. Statistical and practical considerations for clinical evaluation of predictive biomarkers. J Natl Cancer Inst 2013;105(22):1677–83.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9" w:author="Unknown Author" w:date="2014-12-15T16:31:00Z">
        <w:r>
          <w:rPr>
            <w:rFonts w:ascii="Times New Roman" w:hAnsi="Times New Roman"/>
            <w:color w:val="000000"/>
          </w:rPr>
          <w:t>44. Gail M, Simon R. Testing for qualitative interactions between treatment effects and patient subsets. Biometrics 1985;41:361–72.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0" w:author="Unknown Author" w:date="2014-12-15T16:31:00Z">
        <w:r>
          <w:rPr>
            <w:rFonts w:ascii="Times New Roman" w:hAnsi="Times New Roman"/>
            <w:color w:val="000000"/>
          </w:rPr>
          <w:t>45. Bayman EÖ, Chaloner K, Cowles MK. Detecting qualitative interaction: A bayesian approach. Stat Med 2010;29(4):455–63.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1" w:author="Unknown Author" w:date="2014-12-15T16:31:00Z">
        <w:r>
          <w:rPr>
            <w:rFonts w:ascii="Times New Roman" w:hAnsi="Times New Roman"/>
            <w:color w:val="000000"/>
          </w:rPr>
          <w:t>46. Mackey HM, Bengtsson T. Sample size and threshold estimation for clinical trials with predictive biomarkers. Contemp Clin Trials 2013;36(2):664–72.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2" w:author="Unknown Author" w:date="2014-12-15T16:31:00Z">
        <w:r>
          <w:rPr>
            <w:rFonts w:ascii="Times New Roman" w:hAnsi="Times New Roman"/>
            <w:color w:val="000000"/>
          </w:rPr>
          <w:t>47. Lee S. Mistakes in validating the accuracy of a prediction classifier in high-dimensional butsmall-sample microarray data. Stat Methods Med Res 2008;17(6):635–42.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3" w:author="Unknown Author" w:date="2014-12-15T16:31:00Z">
        <w:r>
          <w:rPr>
            <w:rFonts w:ascii="Times New Roman" w:hAnsi="Times New Roman"/>
            <w:color w:val="000000"/>
          </w:rPr>
          <w:t>48. Pepe MS, Janes H, Longton G, Leisenring W, Newcomb P. Limitations of the odds ratio in gauging the performance of a diagnostic, prognostic, or screening marker. Am J Epidemiol 2004;159(9):882–90.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4" w:author="Unknown Author" w:date="2014-12-15T16:31:00Z">
        <w:r>
          <w:rPr>
            <w:rFonts w:ascii="Times New Roman" w:hAnsi="Times New Roman"/>
            <w:color w:val="000000"/>
          </w:rPr>
          <w:t>49. Pepe MS. The statistical evaluation of medical tests for classification and prediction. Oxford University Press; 2003.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5" w:author="Unknown Author" w:date="2014-12-15T16:31:00Z">
        <w:r>
          <w:rPr>
            <w:rFonts w:ascii="Times New Roman" w:hAnsi="Times New Roman"/>
            <w:color w:val="000000"/>
          </w:rPr>
          <w:t>50. Hilden J, Gerds TA. A note on the evaluation of novel biomarkers: Do not rely on integrated discrimination improvement and net reclassification index. Stat Med 2013;33(19):3405–14.</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6" w:author="Unknown Author" w:date="2014-12-15T16:31:00Z">
        <w:r>
          <w:rPr>
            <w:rFonts w:ascii="Times New Roman" w:hAnsi="Times New Roman"/>
            <w:color w:val="000000"/>
          </w:rPr>
          <w:t>51. Pepe MS. Problems with risk reclassification methods for evaluating prediction models. Am J Epidemiol 2011;173(11):1327–35.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7" w:author="Unknown Author" w:date="2014-12-15T16:31:00Z">
        <w:r>
          <w:rPr>
            <w:rFonts w:ascii="Times New Roman" w:hAnsi="Times New Roman"/>
            <w:color w:val="000000"/>
          </w:rPr>
          <w:t>52. Pepe MS, Janes H, Li CI. Net risk reclassification p values: Valid or misleading? J Natl Cancer Inst 2014;106(4):doi:10.1093/jnci/dju041.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8" w:author="Unknown Author" w:date="2014-12-15T16:31:00Z">
        <w:r>
          <w:rPr>
            <w:rFonts w:ascii="Times New Roman" w:hAnsi="Times New Roman"/>
            <w:color w:val="000000"/>
          </w:rPr>
          <w:t>53. Kerr KF, Wang Z, Janes H, McClelland RL, Psaty BM, Pepe MS. Net reclassification indices for evaluating risk prediction instruments: A critical review. Epidemiology 2014;25(1):114–21.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99" w:author="Unknown Author" w:date="2014-12-15T16:31:00Z">
        <w:r>
          <w:rPr>
            <w:rFonts w:ascii="Times New Roman" w:hAnsi="Times New Roman"/>
            <w:color w:val="000000"/>
          </w:rPr>
          <w:t>54. Hilden J. Commentary: On nRI, iDI, and Good-looking statistics with nothing underneath. Epidemiology 2014;25(2):265–7.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400" w:author="Unknown Author" w:date="2014-12-15T16:31:00Z">
        <w:r>
          <w:rPr>
            <w:rFonts w:ascii="Times New Roman" w:hAnsi="Times New Roman"/>
            <w:color w:val="000000"/>
          </w:rPr>
          <w:t>55. Janes H, Brown MD, Huang Y, Pepe MS. An approach to evaluating and comparing biomarkers for patient treatment selection. The international journal of biostatistics 2014;10(1):99–121.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401" w:author="Unknown Author" w:date="2014-12-15T16:31:00Z">
        <w:r>
          <w:rPr>
            <w:rFonts w:ascii="Times New Roman" w:hAnsi="Times New Roman"/>
            <w:color w:val="000000"/>
          </w:rPr>
          <w:t>56. Bouwmeester W, Zuithoff NP, Mallett S, et al. Reporting and methods in clinical prediction research: A systematic review. PLoS Med 2012;9(5):e1001221.</w:t>
        </w:r>
      </w:ins>
      <w:r/>
    </w:p>
    <w:p>
      <w:pPr>
        <w:pStyle w:val="Header"/>
        <w:spacing w:lineRule="auto" w:line="480"/>
        <w:rPr>
          <w:sz w:val="28"/>
          <w:b/>
          <w:sz w:val="28"/>
          <w:b/>
          <w:szCs w:val="32"/>
          <w:bCs/>
          <w:rFonts w:ascii="Times New Roman" w:hAnsi="Times New Roman" w:eastAsia="Cambria" w:cs="Times New Roman"/>
          <w:color w:val="000000"/>
          <w:lang w:val="en-US" w:eastAsia="en-US" w:bidi="ar-SA"/>
        </w:rPr>
      </w:pPr>
      <w:ins w:id="402" w:author="Unknown Author" w:date="2014-12-15T16:33:00Z">
        <w:bookmarkStart w:id="11" w:name="__DdeLink__1319_251249280"/>
        <w:bookmarkEnd w:id="11"/>
        <w:r>
          <w:rPr>
            <w:rFonts w:ascii="Times New Roman" w:hAnsi="Times New Roman"/>
            <w:b/>
            <w:bCs/>
            <w:color w:val="000000"/>
            <w:sz w:val="32"/>
            <w:szCs w:val="32"/>
          </w:rPr>
          <w:t>Figure Captions</w:t>
        </w:r>
      </w:ins>
      <w:r/>
    </w:p>
    <w:p>
      <w:pPr>
        <w:pStyle w:val="Header"/>
        <w:spacing w:lineRule="auto" w:line="480"/>
      </w:pPr>
      <w:ins w:id="403" w:author="Unknown Author" w:date="2014-12-15T16:34:00Z">
        <w:r>
          <w:rPr>
            <w:rFonts w:ascii="Times New Roman" w:hAnsi="Times New Roman"/>
            <w:b w:val="false"/>
            <w:bCs w:val="false"/>
            <w:color w:val="000000"/>
            <w:sz w:val="24"/>
            <w:szCs w:val="24"/>
          </w:rPr>
          <w:t xml:space="preserve">Figure 1. Schematic illustrating the omics test development process. </w:t>
        </w:r>
      </w:ins>
      <w:r/>
    </w:p>
    <w:p>
      <w:pPr>
        <w:pStyle w:val="Header"/>
        <w:spacing w:lineRule="auto" w:line="480"/>
      </w:pPr>
      <w:ins w:id="404" w:author="Unknown Author" w:date="2014-12-16T11:08:00Z">
        <w:bookmarkStart w:id="12" w:name="__DdeLink__1021_214506250"/>
        <w:r>
          <w:rPr>
            <w:rFonts w:eastAsia="Cambria" w:cs="Times New Roman" w:ascii="Times New Roman" w:hAnsi="Times New Roman"/>
            <w:b w:val="false"/>
            <w:bCs w:val="false"/>
            <w:color w:val="000000"/>
            <w:sz w:val="24"/>
            <w:szCs w:val="24"/>
            <w:lang w:val="en-US" w:eastAsia="en-US" w:bidi="ar-SA"/>
          </w:rPr>
          <w:t>Figure 2. Schematic illustrating the t</w:t>
        </w:r>
      </w:ins>
      <w:ins w:id="405" w:author="Unknown Author" w:date="2014-12-16T11:09:00Z">
        <w:bookmarkEnd w:id="12"/>
        <w:r>
          <w:rPr>
            <w:rFonts w:eastAsia="Cambria" w:cs="Times New Roman" w:ascii="Times New Roman" w:hAnsi="Times New Roman"/>
            <w:b w:val="false"/>
            <w:bCs w:val="false"/>
            <w:color w:val="000000"/>
            <w:sz w:val="24"/>
            <w:szCs w:val="24"/>
            <w:lang w:val="en-US" w:eastAsia="en-US" w:bidi="ar-SA"/>
          </w:rPr>
          <w:t xml:space="preserve">ypes of studies involved in omics test assay validation, test development, and validation. </w:t>
        </w:r>
      </w:ins>
      <w:r/>
    </w:p>
    <w:p>
      <w:pPr>
        <w:pStyle w:val="Header"/>
        <w:spacing w:lineRule="auto" w:line="480"/>
        <w:rPr>
          <w:sz w:val="21"/>
          <w:b w:val="false"/>
          <w:sz w:val="21"/>
          <w:b w:val="false"/>
          <w:szCs w:val="24"/>
          <w:bCs w:val="false"/>
          <w:rFonts w:ascii="Times New Roman" w:hAnsi="Times New Roman" w:eastAsia="Cambria" w:cs="Times New Roman"/>
          <w:color w:val="000000"/>
          <w:lang w:val="en-US" w:eastAsia="en-US" w:bidi="ar-SA"/>
          <w:del w:id="407" w:author="Unknown Author" w:date="2014-12-16T11:08:00Z"/>
        </w:rPr>
      </w:pPr>
      <w:del w:id="406" w:author="Unknown Author" w:date="2014-12-16T11:08:00Z">
        <w:bookmarkStart w:id="13" w:name="__DdeLink__1319_2512492801"/>
        <w:bookmarkStart w:id="14" w:name="__DdeLink__1319_2512492801"/>
        <w:bookmarkEnd w:id="14"/>
        <w:r>
          <w:rPr>
            <w:rFonts w:eastAsia="Cambria" w:cs="Times New Roman" w:ascii="Times New Roman" w:hAnsi="Times New Roman"/>
            <w:b w:val="false"/>
            <w:bCs w:val="false"/>
            <w:color w:val="000000"/>
            <w:sz w:val="21"/>
            <w:szCs w:val="24"/>
            <w:lang w:val="en-US" w:eastAsia="en-US" w:bidi="ar-SA"/>
          </w:rPr>
        </w:r>
      </w:del>
      <w:r/>
    </w:p>
    <w:p>
      <w:pPr>
        <w:pStyle w:val="Header"/>
        <w:spacing w:lineRule="auto" w:line="480"/>
        <w:rPr>
          <w:sz w:val="21"/>
          <w:b w:val="false"/>
          <w:sz w:val="21"/>
          <w:b w:val="false"/>
          <w:szCs w:val="24"/>
          <w:bCs w:val="false"/>
          <w:rFonts w:ascii="Times New Roman" w:hAnsi="Times New Roman" w:eastAsia="Cambria" w:cs="Times New Roman"/>
          <w:color w:val="000000"/>
          <w:lang w:val="en-US" w:eastAsia="en-US" w:bidi="ar-SA"/>
        </w:rPr>
      </w:pPr>
      <w:r>
        <w:rPr>
          <w:rFonts w:eastAsia="Cambria" w:cs="Times New Roman" w:ascii="Times New Roman" w:hAnsi="Times New Roman"/>
          <w:b w:val="false"/>
          <w:bCs w:val="false"/>
          <w:color w:val="000000"/>
          <w:sz w:val="21"/>
          <w:szCs w:val="24"/>
          <w:lang w:val="en-US" w:eastAsia="en-US" w:bidi="ar-SA"/>
        </w:rPr>
      </w:r>
      <w:r/>
    </w:p>
    <w:p>
      <w:pPr>
        <w:pStyle w:val="Header"/>
        <w:spacing w:lineRule="auto" w:line="480"/>
        <w:rPr>
          <w:sz w:val="21"/>
          <w:b w:val="false"/>
          <w:sz w:val="21"/>
          <w:b w:val="false"/>
          <w:szCs w:val="24"/>
          <w:bCs w:val="false"/>
          <w:rFonts w:ascii="Times New Roman" w:hAnsi="Times New Roman" w:eastAsia="Cambria" w:cs="Times New Roman"/>
          <w:color w:val="000000"/>
          <w:lang w:val="en-US" w:eastAsia="en-US" w:bidi="ar-SA"/>
        </w:rPr>
      </w:pPr>
      <w:r>
        <w:rPr>
          <w:rFonts w:eastAsia="Cambria" w:cs="Times New Roman" w:ascii="Times New Roman" w:hAnsi="Times New Roman"/>
          <w:b w:val="false"/>
          <w:bCs w:val="false"/>
          <w:color w:val="000000"/>
          <w:sz w:val="21"/>
          <w:szCs w:val="24"/>
          <w:lang w:val="en-US" w:eastAsia="en-US" w:bidi="ar-SA"/>
        </w:rPr>
      </w:r>
      <w:r/>
    </w:p>
    <w:p>
      <w:pPr>
        <w:pStyle w:val="Header"/>
        <w:spacing w:lineRule="auto" w:line="480"/>
        <w:rPr>
          <w:sz w:val="24"/>
          <w:sz w:val="24"/>
          <w:szCs w:val="24"/>
          <w:rFonts w:ascii="Cambria" w:hAnsi="Cambria" w:eastAsia="Cambria" w:cs="Times New Roman"/>
          <w:color w:val="00000A"/>
          <w:lang w:val="en-US" w:eastAsia="en-US" w:bidi="ar-SA"/>
        </w:rPr>
      </w:pPr>
      <w:r>
        <w:rPr/>
      </w:r>
      <w:r/>
    </w:p>
    <w:sectPr>
      <w:headerReference w:type="default" r:id="rId4"/>
      <w:type w:val="nextPage"/>
      <w:pgSz w:w="12240" w:h="15840"/>
      <w:pgMar w:left="1800" w:right="1800" w:header="720" w:top="1800" w:footer="0" w:bottom="180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len S" w:date="2014-12-04T17:00:19Z" w:initials="l">
    <w:p>
      <w:r>
        <w:rPr>
          <w:rFonts w:eastAsia="宋体"/>
          <w:lang w:val="en-US" w:eastAsia="zh-CN"/>
        </w:rPr>
        <w:t xml:space="preserve">Please provide a short running title for your paper. </w:t>
      </w:r>
      <w:r/>
    </w:p>
  </w:comment>
  <w:comment w:id="1" w:author="Larsen, Rhonda R." w:date="2014-11-10T13:18:00Z" w:initials="LRR">
    <w:p>
      <w:r>
        <w:rPr/>
        <w:t xml:space="preserve">DS:  May not just be the tumor, could be germline, immune-based, etc.  No need to limit, suggest to expand scope of this paragraph. </w:t>
      </w:r>
      <w:r/>
    </w:p>
  </w:comment>
  <w:comment w:id="2" w:author="Sumithra J Mandrekar" w:date="2014-11-10T14:33:00Z" w:initials="SJM">
    <w:p>
      <w:r>
        <w:rPr/>
        <w:t>Along the same lines as the comment above: can we keep this broad to say, distinct subgroups of patients?</w:t>
      </w:r>
      <w:r/>
    </w:p>
  </w:comment>
  <w:comment w:id="3" w:author="Sumithra J Mandrekar" w:date="2014-11-10T14:37:00Z" w:initials="SJM">
    <w:p>
      <w:r>
        <w:rPr/>
        <w:t xml:space="preserve">Keep the terminology consistent, between test and biomarker. Since we are discussing omics based test, I would suggest using the term predictive Omics based test and a prognostic Omics based test. </w:t>
      </w:r>
      <w:r/>
    </w:p>
  </w:comment>
  <w:comment w:id="4" w:author="Sumithra J Mandrekar" w:date="2014-11-10T14:39:00Z" w:initials="SJM">
    <w:p>
      <w:r>
        <w:rPr/>
        <w:t>Is this akin to clinical utility?</w:t>
      </w:r>
      <w:r/>
    </w:p>
  </w:comment>
  <w:comment w:id="5" w:author="Unknown Author" w:date="2014-12-08T14:17:40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Sumithra J Mandrekar (11/10/2014, 14:39): "..."</w:t>
      </w:r>
      <w:r/>
    </w:p>
    <w:p>
      <w:r>
        <w:rPr>
          <w:sz w:val="20"/>
          <w:lang w:val="en-US" w:eastAsia="zh-CN" w:bidi="ar-SA"/>
        </w:rPr>
        <w:t>Yes. It could also be stated: “Is this test clinically useful/effective?”</w:t>
      </w:r>
      <w:r/>
    </w:p>
  </w:comment>
  <w:comment w:id="6" w:author="Sumithra J Mandrekar" w:date="2014-11-10T14:45:00Z" w:initials="SJM">
    <w:p>
      <w:r>
        <w:rPr/>
        <w:t xml:space="preserve">Might be nice to cite an example of a properly developed and validated test? </w:t>
      </w:r>
      <w:r/>
    </w:p>
  </w:comment>
  <w:comment w:id="7" w:author="Unknown Author" w:date="2014-12-15T11:19:57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Sumithra J Mandrekar (11/10/2014, 14:45): "..."</w:t>
      </w:r>
      <w:r/>
    </w:p>
    <w:p>
      <w:r>
        <w:rPr>
          <w:sz w:val="20"/>
          <w:lang w:val="en-US" w:eastAsia="zh-CN" w:bidi="ar-SA"/>
        </w:rPr>
        <w:t>Oncotype DX given as example in last pp of this section</w:t>
      </w:r>
      <w:r/>
    </w:p>
  </w:comment>
  <w:comment w:id="8" w:author="Larsen, Rhonda R." w:date="2014-11-10T13:21:00Z" w:initials="LRR">
    <w:p>
      <w:r>
        <w:rPr/>
        <w:t>DS:  Do you mean a paper/abstract or something else?</w:t>
      </w:r>
      <w:r/>
    </w:p>
  </w:comment>
  <w:comment w:id="9" w:author="" w:date="0-00-00T00:00:00Z" w:initials="">
    <w:p>
      <w:r>
        <w:rPr/>
      </w:r>
      <w:r/>
    </w:p>
  </w:comment>
  <w:comment w:id="10" w:author="Larsen, Rhonda R." w:date="2014-11-10T13:21:00Z" w:initials="LRR">
    <w:p>
      <w:r>
        <w:rPr/>
        <w:t>DS:  Do you mean a paper/abstract or something else?</w:t>
      </w:r>
      <w:r/>
    </w:p>
  </w:comment>
  <w:comment w:id="11" w:author="Unknown Author" w:date="2014-12-08T14:26:51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Larsen, Rhonda R. (11/10/2014, 13:21): "..."</w:t>
      </w:r>
      <w:r/>
    </w:p>
    <w:p>
      <w:r>
        <w:rPr>
          <w:sz w:val="20"/>
          <w:lang w:val="en-US" w:eastAsia="zh-CN" w:bidi="ar-SA"/>
        </w:rPr>
        <w:t xml:space="preserve">I mean paper or abstract or presentation or technical report. Not intended to limit to peer-reviewed publications. </w:t>
      </w:r>
      <w:r/>
    </w:p>
  </w:comment>
  <w:comment w:id="12" w:author="Larsen, Rhonda R." w:date="2014-11-10T13:24:00Z" w:initials="LRR">
    <w:p>
      <w:r>
        <w:rPr/>
        <w:t>DS:  This is very important.  Do you have references, or could you expand this discussion a bit?</w:t>
      </w:r>
      <w:r/>
    </w:p>
  </w:comment>
  <w:comment w:id="13" w:author="Sumithra J Mandrekar" w:date="2014-11-10T14:47:00Z" w:initials="SJM">
    <w:p>
      <w:r>
        <w:rPr/>
        <w:t xml:space="preserve">Continuing the earlier comment, this explains the individual features selection a bit more, but citing a real example might be helpful. </w:t>
      </w:r>
      <w:r/>
    </w:p>
  </w:comment>
  <w:comment w:id="14" w:author="Sumithra J Mandrekar" w:date="2014-11-10T14:55:00Z" w:initials="SJM">
    <w:p>
      <w:r>
        <w:rPr/>
        <w:t xml:space="preserve">Is it possible to show the different approaches discussed in the next few sections until conclusion schematically? Or in a table?  A figure could be used to describe options when you have a small sample size for development and validation, versus when you have a large enough sample size, the prospective versus prospective-retrospective options, diagnostic measures etc. </w:t>
      </w:r>
      <w:r/>
    </w:p>
  </w:comment>
  <w:comment w:id="15" w:author="" w:date="0-00-00T00:00:00Z" w:initials="">
    <w:p>
      <w:r>
        <w:rPr/>
      </w:r>
      <w:r/>
    </w:p>
  </w:comment>
  <w:comment w:id="16" w:author="Larsen, Rhonda R." w:date="2014-11-10T13:30:00Z" w:initials="LRR">
    <w:p>
      <w:r>
        <w:rPr/>
        <w:t>DS:  Already adequately stressed.</w:t>
      </w:r>
      <w:r/>
    </w:p>
  </w:comment>
  <w:comment w:id="17" w:author="Larsen, Rhonda R." w:date="2014-11-10T13:42:00Z" w:initials="LRR">
    <w:p>
      <w:r>
        <w:rPr/>
        <w:t>DS:  Is there a better word choice?  That one seems very non-specific.</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sz w:val="24"/>
        <w:sz w:val="24"/>
        <w:szCs w:val="24"/>
        <w:rFonts w:ascii="Cambria" w:hAnsi="Cambria" w:eastAsia="Cambria" w:cs="Times New Roman"/>
        <w:color w:val="00000A"/>
        <w:lang w:val="en-US" w:eastAsia="en-US" w:bidi="ar-SA"/>
      </w:rPr>
    </w:pPr>
    <w:r>
      <w:rPr>
        <w:rFonts w:eastAsia="Cambria" w:cs="Times New Roman"/>
        <w:color w:val="00000A"/>
        <w:sz w:val="24"/>
        <w:szCs w:val="24"/>
        <w:lang w:val="en-US" w:eastAsia="en-US" w:bidi="ar-SA"/>
      </w:rPr>
    </w:r>
    <w:r>
      <mc:AlternateContent>
        <mc:Choice Requires="wps">
          <w:drawing>
            <wp:anchor behindDoc="1" distT="0" distB="0" distL="0" distR="0" simplePos="0" locked="0" layoutInCell="1" allowOverlap="1" relativeHeight="23">
              <wp:simplePos x="0" y="0"/>
              <wp:positionH relativeFrom="column">
                <wp:align>right</wp:align>
              </wp:positionH>
              <wp:positionV relativeFrom="paragraph">
                <wp:posOffset>635</wp:posOffset>
              </wp:positionV>
              <wp:extent cx="168910" cy="178435"/>
              <wp:effectExtent l="0" t="0" r="0" b="0"/>
              <wp:wrapSquare wrapText="bothSides"/>
              <wp:docPr id="1" name="Frame1"/>
              <a:graphic xmlns:a="http://schemas.openxmlformats.org/drawingml/2006/main">
                <a:graphicData uri="http://schemas.microsoft.com/office/word/2010/wordprocessingShape">
                  <wps:wsp>
                    <wps:cNvSpPr txBox="1"/>
                    <wps:spPr>
                      <a:xfrm>
                        <a:off x="0" y="0"/>
                        <a:ext cx="168910" cy="178435"/>
                      </a:xfrm>
                      <a:prstGeom prst="rect"/>
                      <a:solidFill>
                        <a:srgbClr val="FFFFFF">
                          <a:alpha val="0"/>
                        </a:srgbClr>
                      </a:solidFill>
                      <a:ln w="635">
                        <a:solidFill>
                          <a:srgbClr val="000000"/>
                        </a:solidFill>
                      </a:ln>
                    </wps:spPr>
                    <wps:txbx>
                      <w:txbxContent>
                        <w:p>
                          <w:pPr>
                            <w:pStyle w:val="Header"/>
                          </w:pPr>
                          <w:r>
                            <w:rPr/>
                            <w:fldChar w:fldCharType="begin"/>
                          </w:r>
                          <w:r>
                            <w:instrText> PAGE </w:instrText>
                          </w:r>
                          <w:r>
                            <w:fldChar w:fldCharType="separate"/>
                          </w:r>
                          <w:r>
                            <w:t>31</w:t>
                          </w:r>
                          <w:r>
                            <w:fldChar w:fldCharType="end"/>
                          </w:r>
                        </w:p>
                      </w:txbxContent>
                    </wps:txbx>
                    <wps:bodyPr anchor="t" lIns="0" tIns="0" rIns="0" bIns="0">
                      <a:noAutofit/>
                    </wps:bodyPr>
                  </wps:wsp>
                </a:graphicData>
              </a:graphic>
            </wp:anchor>
          </w:drawing>
        </mc:Choice>
        <mc:Fallback>
          <w:pict>
            <v:rect fillcolor="#FFFFFF" strokecolor="#000000" strokeweight="0pt" style="position:absolute;width:13.3pt;height:14.05pt;mso-wrap-distance-left:0pt;mso-wrap-distance-right:0pt;mso-wrap-distance-top:0pt;mso-wrap-distance-bottom:0pt;margin-top:0.05pt;mso-position-vertical-relative:text;margin-left:418.7pt;mso-position-horizontal:right;mso-position-horizontal-relative:text">
              <v:fill opacity="0f"/>
              <v:textbox inset="0in,0in,0in,0in">
                <w:txbxContent>
                  <w:p>
                    <w:pPr>
                      <w:pStyle w:val="Header"/>
                    </w:pPr>
                    <w:r>
                      <w:rPr/>
                      <w:fldChar w:fldCharType="begin"/>
                    </w:r>
                    <w:r>
                      <w:instrText> PAGE </w:instrText>
                    </w:r>
                    <w:r>
                      <w:fldChar w:fldCharType="separate"/>
                    </w:r>
                    <w:r>
                      <w:t>31</w:t>
                    </w:r>
                    <w:r>
                      <w:fldChar w:fldCharType="end"/>
                    </w:r>
                  </w:p>
                </w:txbxContent>
              </v:textbox>
              <w10:wrap type="square"/>
            </v:rect>
          </w:pict>
        </mc:Fallback>
      </mc:AlternateContent>
    </w:r>
    <w:r/>
  </w:p>
</w:hdr>
</file>

<file path=word/settings.xml><?xml version="1.0" encoding="utf-8"?>
<w:settings xmlns:w="http://schemas.openxmlformats.org/wordprocessingml/2006/main">
  <w:zoom w:percent="12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sz w:val="20"/>
        <w:lang w:val="en-US" w:eastAsia="zh-CN" w:bidi="ar-SA"/>
      </w:rPr>
    </w:rPrDefault>
    <w:pPrDefault>
      <w:pPr/>
    </w:pPrDefault>
  </w:docDefaults>
  <w:style w:type="paragraph" w:styleId="Normal">
    <w:name w:val="Normal"/>
    <w:pPr>
      <w:widowControl/>
      <w:suppressAutoHyphens w:val="true"/>
      <w:overflowPunct w:val="false"/>
      <w:bidi w:val="0"/>
      <w:spacing w:before="180" w:after="180"/>
      <w:jc w:val="left"/>
    </w:pPr>
    <w:rPr>
      <w:rFonts w:ascii="Cambria" w:hAnsi="Cambria" w:eastAsia="Cambria" w:cs="Times New Roman"/>
      <w:color w:val="00000A"/>
      <w:sz w:val="24"/>
      <w:szCs w:val="24"/>
      <w:lang w:val="en-US" w:eastAsia="en-US" w:bidi="ar-SA"/>
    </w:rPr>
  </w:style>
  <w:style w:type="paragraph" w:styleId="Heading1">
    <w:name w:val="Heading 1"/>
    <w:basedOn w:val="Normal"/>
    <w:pPr>
      <w:keepNext/>
      <w:keepLines/>
      <w:spacing w:before="480" w:after="0"/>
      <w:outlineLvl w:val="0"/>
    </w:pPr>
    <w:rPr>
      <w:rFonts w:ascii="Calibri" w:hAnsi="Calibri"/>
      <w:b/>
      <w:bCs/>
      <w:color w:val="335988"/>
      <w:sz w:val="32"/>
      <w:szCs w:val="32"/>
    </w:rPr>
  </w:style>
  <w:style w:type="paragraph" w:styleId="Heading2">
    <w:name w:val="Heading 2"/>
    <w:basedOn w:val="Normal"/>
    <w:pPr>
      <w:keepNext/>
      <w:keepLines/>
      <w:spacing w:before="200" w:after="0"/>
      <w:outlineLvl w:val="1"/>
    </w:pPr>
    <w:rPr>
      <w:rFonts w:ascii="Calibri" w:hAnsi="Calibri"/>
      <w:b/>
      <w:bCs/>
      <w:color w:val="4F81BD"/>
      <w:sz w:val="32"/>
      <w:szCs w:val="32"/>
    </w:rPr>
  </w:style>
  <w:style w:type="paragraph" w:styleId="Heading3">
    <w:name w:val="Heading 3"/>
    <w:basedOn w:val="Normal"/>
    <w:pPr>
      <w:keepNext/>
      <w:keepLines/>
      <w:spacing w:before="200" w:after="0"/>
      <w:outlineLvl w:val="2"/>
    </w:pPr>
    <w:rPr>
      <w:rFonts w:ascii="Calibri" w:hAnsi="Calibri"/>
      <w:b/>
      <w:bCs/>
      <w:color w:val="4F81BD"/>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styleId="DefaultParagraphFont">
    <w:name w:val="Default Paragraph Font"/>
    <w:rPr/>
  </w:style>
  <w:style w:type="character" w:styleId="Pagenumber">
    <w:name w:val="page number"/>
    <w:basedOn w:val="DefaultParagraphFont"/>
    <w:rPr/>
  </w:style>
  <w:style w:type="character" w:styleId="Annotationreference">
    <w:name w:val="annotation reference"/>
    <w:basedOn w:val="DefaultParagraphFont"/>
    <w:rPr>
      <w:sz w:val="16"/>
      <w:szCs w:val="16"/>
    </w:rPr>
  </w:style>
  <w:style w:type="character" w:styleId="BodyTextChar">
    <w:name w:val="Body Text Char"/>
    <w:basedOn w:val="DefaultParagraphFont"/>
    <w:rPr/>
  </w:style>
  <w:style w:type="character" w:styleId="VerbatimChar">
    <w:name w:val="Verbatim Char"/>
    <w:basedOn w:val="BodyTextChar"/>
    <w:rPr>
      <w:rFonts w:ascii="Consolas" w:hAnsi="Consolas"/>
      <w:sz w:val="22"/>
    </w:rPr>
  </w:style>
  <w:style w:type="character" w:styleId="FootnoteRef">
    <w:name w:val="Footnote Ref"/>
    <w:basedOn w:val="BodyTextChar"/>
    <w:rPr>
      <w:vertAlign w:val="superscript"/>
    </w:rPr>
  </w:style>
  <w:style w:type="character" w:styleId="Link">
    <w:name w:val="Link"/>
    <w:basedOn w:val="BodyTextChar"/>
    <w:rPr>
      <w:color w:val="4F81BD"/>
    </w:rPr>
  </w:style>
  <w:style w:type="character" w:styleId="KeywordTok">
    <w:name w:val="KeywordTok"/>
    <w:basedOn w:val="VerbatimChar"/>
    <w:rPr>
      <w:rFonts w:ascii="Consolas" w:hAnsi="Consolas"/>
      <w:b/>
      <w:color w:val="007020"/>
      <w:sz w:val="22"/>
    </w:rPr>
  </w:style>
  <w:style w:type="character" w:styleId="DataTypeTok">
    <w:name w:val="DataTypeTok"/>
    <w:basedOn w:val="VerbatimChar"/>
    <w:rPr>
      <w:rFonts w:ascii="Consolas" w:hAnsi="Consolas"/>
      <w:color w:val="902000"/>
      <w:sz w:val="22"/>
    </w:rPr>
  </w:style>
  <w:style w:type="character" w:styleId="DecValTok">
    <w:name w:val="DecValTok"/>
    <w:basedOn w:val="VerbatimChar"/>
    <w:rPr>
      <w:rFonts w:ascii="Consolas" w:hAnsi="Consolas"/>
      <w:color w:val="40A070"/>
      <w:sz w:val="22"/>
    </w:rPr>
  </w:style>
  <w:style w:type="character" w:styleId="BaseNTok">
    <w:name w:val="BaseNTok"/>
    <w:basedOn w:val="VerbatimChar"/>
    <w:rPr>
      <w:rFonts w:ascii="Consolas" w:hAnsi="Consolas"/>
      <w:color w:val="40A070"/>
      <w:sz w:val="22"/>
    </w:rPr>
  </w:style>
  <w:style w:type="character" w:styleId="FloatTok">
    <w:name w:val="FloatTok"/>
    <w:basedOn w:val="VerbatimChar"/>
    <w:rPr>
      <w:rFonts w:ascii="Consolas" w:hAnsi="Consolas"/>
      <w:color w:val="40A070"/>
      <w:sz w:val="22"/>
    </w:rPr>
  </w:style>
  <w:style w:type="character" w:styleId="CharTok">
    <w:name w:val="CharTok"/>
    <w:basedOn w:val="VerbatimChar"/>
    <w:rPr>
      <w:rFonts w:ascii="Consolas" w:hAnsi="Consolas"/>
      <w:color w:val="4070A0"/>
      <w:sz w:val="22"/>
    </w:rPr>
  </w:style>
  <w:style w:type="character" w:styleId="StringTok">
    <w:name w:val="StringTok"/>
    <w:basedOn w:val="VerbatimChar"/>
    <w:rPr>
      <w:rFonts w:ascii="Consolas" w:hAnsi="Consolas"/>
      <w:color w:val="4070A0"/>
      <w:sz w:val="22"/>
    </w:rPr>
  </w:style>
  <w:style w:type="character" w:styleId="CommentTok">
    <w:name w:val="CommentTok"/>
    <w:basedOn w:val="VerbatimChar"/>
    <w:rPr>
      <w:rFonts w:ascii="Consolas" w:hAnsi="Consolas"/>
      <w:i/>
      <w:color w:val="60A0B0"/>
      <w:sz w:val="22"/>
    </w:rPr>
  </w:style>
  <w:style w:type="character" w:styleId="OtherTok">
    <w:name w:val="OtherTok"/>
    <w:basedOn w:val="VerbatimChar"/>
    <w:rPr>
      <w:rFonts w:ascii="Consolas" w:hAnsi="Consolas"/>
      <w:color w:val="007020"/>
      <w:sz w:val="22"/>
    </w:rPr>
  </w:style>
  <w:style w:type="character" w:styleId="AlertTok">
    <w:name w:val="AlertTok"/>
    <w:basedOn w:val="VerbatimChar"/>
    <w:rPr>
      <w:rFonts w:ascii="Consolas" w:hAnsi="Consolas"/>
      <w:b/>
      <w:color w:val="FF0000"/>
      <w:sz w:val="22"/>
    </w:rPr>
  </w:style>
  <w:style w:type="character" w:styleId="FunctionTok">
    <w:name w:val="FunctionTok"/>
    <w:basedOn w:val="VerbatimChar"/>
    <w:rPr>
      <w:rFonts w:ascii="Consolas" w:hAnsi="Consolas"/>
      <w:color w:val="06287E"/>
      <w:sz w:val="22"/>
    </w:rPr>
  </w:style>
  <w:style w:type="character" w:styleId="RegionMarkerTok">
    <w:name w:val="RegionMarkerTok"/>
    <w:basedOn w:val="VerbatimChar"/>
    <w:rPr>
      <w:rFonts w:ascii="Consolas" w:hAnsi="Consolas"/>
      <w:sz w:val="22"/>
    </w:rPr>
  </w:style>
  <w:style w:type="character" w:styleId="ErrorTok">
    <w:name w:val="ErrorTok"/>
    <w:basedOn w:val="VerbatimChar"/>
    <w:rPr>
      <w:rFonts w:ascii="Consolas" w:hAnsi="Consolas"/>
      <w:b/>
      <w:color w:val="FF0000"/>
      <w:sz w:val="22"/>
    </w:rPr>
  </w:style>
  <w:style w:type="character" w:styleId="NormalTok">
    <w:name w:val="NormalTok"/>
    <w:basedOn w:val="VerbatimChar"/>
    <w:rPr>
      <w:rFonts w:ascii="Consolas" w:hAnsi="Consolas"/>
      <w:sz w:val="22"/>
    </w:rPr>
  </w:style>
  <w:style w:type="character" w:styleId="HeaderChar">
    <w:name w:val="Header Char"/>
    <w:basedOn w:val="DefaultParagraphFont"/>
    <w:rPr/>
  </w:style>
  <w:style w:type="character" w:styleId="InternetLink">
    <w:name w:val="Internet Link"/>
    <w:rPr>
      <w:color w:val="000080"/>
      <w:u w:val="single"/>
      <w:lang w:val="zxx" w:eastAsia="zxx" w:bidi="zxx"/>
    </w:rPr>
  </w:style>
  <w:style w:type="character" w:styleId="CommentTextChar">
    <w:name w:val="Comment Text Char"/>
    <w:basedOn w:val="DefaultParagraphFont"/>
    <w:rPr>
      <w:sz w:val="20"/>
      <w:szCs w:val="20"/>
    </w:rPr>
  </w:style>
  <w:style w:type="character" w:styleId="CommentSubjectChar">
    <w:name w:val="Comment Subject Char"/>
    <w:basedOn w:val="CommentTextChar"/>
    <w:rPr>
      <w:b/>
      <w:bCs/>
      <w:sz w:val="20"/>
      <w:szCs w:val="20"/>
    </w:rPr>
  </w:style>
  <w:style w:type="character" w:styleId="BalloonTextChar">
    <w:name w:val="Balloon Text Char"/>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宋体" w:cs="Lucida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Annotationsubject">
    <w:name w:val="annotation subject"/>
    <w:pPr>
      <w:widowControl w:val="false"/>
      <w:suppressAutoHyphens w:val="true"/>
      <w:overflowPunct w:val="false"/>
      <w:bidi w:val="0"/>
      <w:jc w:val="left"/>
    </w:pPr>
    <w:rPr>
      <w:rFonts w:ascii="Times New Roman" w:hAnsi="Times New Roman" w:eastAsia="宋体" w:cs="Times New Roman"/>
      <w:b/>
      <w:bCs/>
      <w:color w:val="00000A"/>
      <w:sz w:val="24"/>
      <w:szCs w:val="20"/>
      <w:lang w:val="en-US" w:eastAsia="zh-CN" w:bidi="ar-SA"/>
    </w:rPr>
  </w:style>
  <w:style w:type="paragraph" w:styleId="Annotationtext">
    <w:name w:val="annotation text"/>
    <w:basedOn w:val="Normal"/>
    <w:pPr/>
    <w:rPr>
      <w:sz w:val="20"/>
      <w:szCs w:val="20"/>
    </w:rPr>
  </w:style>
  <w:style w:type="paragraph" w:styleId="Caption1">
    <w:name w:val="caption"/>
    <w:basedOn w:val="Normal"/>
    <w:pPr>
      <w:suppressLineNumbers/>
      <w:spacing w:before="120" w:after="120"/>
    </w:pPr>
    <w:rPr>
      <w:rFonts w:cs="Lucida Sans"/>
      <w:i/>
      <w:iCs/>
    </w:rPr>
  </w:style>
  <w:style w:type="paragraph" w:styleId="Date">
    <w:name w:val="Date"/>
    <w:pPr>
      <w:keepNext/>
      <w:keepLines/>
      <w:widowControl/>
      <w:suppressAutoHyphens w:val="true"/>
      <w:overflowPunct w:val="false"/>
      <w:bidi w:val="0"/>
      <w:spacing w:before="0" w:after="200"/>
      <w:jc w:val="center"/>
    </w:pPr>
    <w:rPr>
      <w:rFonts w:ascii="Cambria" w:hAnsi="Cambria" w:eastAsia="Cambria" w:cs="Times New Roman"/>
      <w:color w:val="00000A"/>
      <w:sz w:val="24"/>
      <w:szCs w:val="24"/>
      <w:lang w:val="en-US" w:eastAsia="en-US" w:bidi="ar-SA"/>
    </w:rPr>
  </w:style>
  <w:style w:type="paragraph" w:styleId="BalloonText">
    <w:name w:val="Balloon Text"/>
    <w:basedOn w:val="Normal"/>
    <w:pPr>
      <w:spacing w:before="0" w:after="0"/>
    </w:pPr>
    <w:rPr>
      <w:rFonts w:ascii="Tahoma" w:hAnsi="Tahoma" w:cs="Tahoma"/>
      <w:sz w:val="16"/>
      <w:szCs w:val="16"/>
    </w:rPr>
  </w:style>
  <w:style w:type="paragraph" w:styleId="Header">
    <w:name w:val="Header"/>
    <w:basedOn w:val="Normal"/>
    <w:pPr>
      <w:tabs>
        <w:tab w:val="center" w:pos="4320" w:leader="none"/>
        <w:tab w:val="right" w:pos="8640" w:leader="none"/>
      </w:tabs>
      <w:spacing w:before="0" w:after="0"/>
    </w:pPr>
    <w:rPr/>
  </w:style>
  <w:style w:type="paragraph" w:styleId="Subtitle">
    <w:name w:val="Subtitle"/>
    <w:basedOn w:val="Title"/>
    <w:pPr>
      <w:spacing w:before="240" w:after="120"/>
    </w:pPr>
    <w:rPr>
      <w:sz w:val="30"/>
      <w:szCs w:val="30"/>
    </w:rPr>
  </w:style>
  <w:style w:type="paragraph" w:styleId="Title">
    <w:name w:val="Title"/>
    <w:basedOn w:val="Normal"/>
    <w:pPr>
      <w:keepNext/>
      <w:keepLines/>
      <w:spacing w:before="480" w:after="240"/>
      <w:jc w:val="center"/>
    </w:pPr>
    <w:rPr>
      <w:rFonts w:ascii="Calibri" w:hAnsi="Calibri"/>
      <w:b/>
      <w:bCs/>
      <w:color w:val="335988"/>
      <w:sz w:val="36"/>
      <w:szCs w:val="36"/>
    </w:rPr>
  </w:style>
  <w:style w:type="paragraph" w:styleId="Footnotetext">
    <w:name w:val="footnote text"/>
    <w:basedOn w:val="Normal"/>
    <w:pPr/>
    <w:rPr/>
  </w:style>
  <w:style w:type="paragraph" w:styleId="Compact">
    <w:name w:val="Compact"/>
    <w:basedOn w:val="Normal"/>
    <w:pPr>
      <w:spacing w:before="36" w:after="36"/>
    </w:pPr>
    <w:rPr/>
  </w:style>
  <w:style w:type="paragraph" w:styleId="Author">
    <w:name w:val="Author"/>
    <w:pPr>
      <w:keepNext/>
      <w:keepLines/>
      <w:widowControl/>
      <w:suppressAutoHyphens w:val="true"/>
      <w:overflowPunct w:val="false"/>
      <w:bidi w:val="0"/>
      <w:spacing w:before="0" w:after="200"/>
      <w:jc w:val="center"/>
    </w:pPr>
    <w:rPr>
      <w:rFonts w:ascii="Cambria" w:hAnsi="Cambria" w:eastAsia="Cambria" w:cs="Times New Roman"/>
      <w:color w:val="00000A"/>
      <w:sz w:val="24"/>
      <w:szCs w:val="24"/>
      <w:lang w:val="en-US" w:eastAsia="en-US" w:bidi="ar-SA"/>
    </w:rPr>
  </w:style>
  <w:style w:type="paragraph" w:styleId="Abstract">
    <w:name w:val="Abstract"/>
    <w:basedOn w:val="Normal"/>
    <w:pPr>
      <w:keepNext/>
      <w:keepLines/>
      <w:spacing w:before="300" w:after="300"/>
    </w:pPr>
    <w:rPr>
      <w:sz w:val="20"/>
      <w:szCs w:val="20"/>
    </w:rPr>
  </w:style>
  <w:style w:type="paragraph" w:styleId="Bibliography">
    <w:name w:val="Bibliography"/>
    <w:basedOn w:val="Normal"/>
    <w:pPr/>
    <w:rPr/>
  </w:style>
  <w:style w:type="paragraph" w:styleId="BlockQuote">
    <w:name w:val="Block Quote"/>
    <w:basedOn w:val="Normal"/>
    <w:pPr>
      <w:spacing w:before="100" w:after="100"/>
    </w:pPr>
    <w:rPr>
      <w:rFonts w:ascii="Calibri" w:hAnsi="Calibri"/>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basedOn w:val="Normal"/>
    <w:pPr>
      <w:spacing w:before="0" w:after="120"/>
    </w:pPr>
    <w:rPr>
      <w:i/>
    </w:rPr>
  </w:style>
  <w:style w:type="paragraph" w:styleId="ImageCaption">
    <w:name w:val="Image Caption"/>
    <w:basedOn w:val="Normal"/>
    <w:pPr>
      <w:spacing w:before="0" w:after="120"/>
    </w:pPr>
    <w:rPr>
      <w:i/>
    </w:rPr>
  </w:style>
  <w:style w:type="paragraph" w:styleId="SourceCode">
    <w:name w:val="Source Code"/>
    <w:basedOn w:val="Normal"/>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to:michael.sachs@nih.gov" TargetMode="External"/><Relationship Id="rId3" Type="http://schemas.openxmlformats.org/officeDocument/2006/relationships/hyperlink" Target="mailto:michael.sachs@nih.gov" TargetMode="External"/><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11374</TotalTime>
  <Application>LibreOffice/4.3.4.1$MacOSX_x86 LibreOffice_project/bc356b2f991740509f321d70e4512a6a54c5f243</Application>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2014-11-10T20:55:00Z</dcterms:created>
  <dc:creator>Michael C Sachs National Cancer Institute, Biometric Research Branch 9609 Medical Center Drive, Room 5W114, MSC 9735, Bethesda, MD 20892-9735 Telephone: 240-276-6004 Fax: 240-276-7888 maito:michael.sachs@nih.gov</dc:creator>
  <dc:language>en-US</dc:language>
  <dcterms:modified xsi:type="dcterms:W3CDTF">2014-12-16T15:50:55Z</dcterms:modified>
  <cp:revision>20</cp:revision>
  <dc:title>Statistical Principles for Omics-based Clinical Trials</dc:title>
</cp:coreProperties>
</file>