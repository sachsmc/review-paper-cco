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4"/>
        <w:spacing w:line="480" w:lineRule="auto"/>
        <w:rPr>
          <w:rFonts w:ascii="Times" w:hAnsi="Times"/>
          <w:color w:val="000000"/>
        </w:rPr>
      </w:pPr>
      <w:r>
        <w:rPr>
          <w:rFonts w:ascii="Times" w:hAnsi="Times"/>
          <w:color w:val="000000"/>
        </w:rPr>
        <w:t>Statistical Principles for Omics-based Clinical Trials</w:t>
      </w:r>
    </w:p>
    <w:p>
      <w:pPr>
        <w:pStyle w:val="25"/>
        <w:spacing w:line="480" w:lineRule="auto"/>
      </w:pPr>
      <w:r>
        <w:rPr>
          <w:rFonts w:ascii="Times" w:hAnsi="Times"/>
          <w:color w:val="000000"/>
        </w:rPr>
        <w:t>Michael C Sachs</w:t>
      </w:r>
      <w:r>
        <w:rPr>
          <w:rFonts w:ascii="Times" w:hAnsi="Times"/>
          <w:color w:val="000000"/>
        </w:rPr>
        <w:br/>
      </w:r>
      <w:r>
        <w:rPr>
          <w:rFonts w:ascii="Times" w:hAnsi="Times"/>
          <w:i/>
          <w:color w:val="000000"/>
        </w:rPr>
        <w:t>National Cancer Institute, Biometric Research Branch</w:t>
      </w:r>
      <w:r>
        <w:rPr>
          <w:rFonts w:ascii="Times" w:hAnsi="Times"/>
          <w:color w:val="000000"/>
        </w:rPr>
        <w:br/>
      </w:r>
      <w:r>
        <w:rPr>
          <w:rFonts w:ascii="Times" w:hAnsi="Times"/>
          <w:color w:val="000000"/>
        </w:rPr>
        <w:t>9609 Medical Center Drive, Room 5W114, MSC 9735, Bethesda, MD 20892-9735</w:t>
      </w:r>
      <w:r>
        <w:rPr>
          <w:rFonts w:ascii="Times" w:hAnsi="Times"/>
          <w:color w:val="000000"/>
        </w:rPr>
        <w:br/>
      </w:r>
      <w:r>
        <w:rPr>
          <w:rFonts w:ascii="Times" w:hAnsi="Times"/>
          <w:color w:val="000000"/>
        </w:rPr>
        <w:t>Telephone: 240-276-6004</w:t>
      </w:r>
      <w:r>
        <w:rPr>
          <w:rFonts w:ascii="Times" w:hAnsi="Times"/>
          <w:color w:val="000000"/>
        </w:rPr>
        <w:br/>
      </w:r>
      <w:r>
        <w:rPr>
          <w:rFonts w:ascii="Times" w:hAnsi="Times"/>
          <w:color w:val="000000"/>
        </w:rPr>
        <w:t>Fax: 240-276-7888</w:t>
      </w:r>
      <w:r>
        <w:rPr>
          <w:rFonts w:ascii="Times" w:hAnsi="Times"/>
          <w:color w:val="000000"/>
        </w:rPr>
        <w:br/>
      </w:r>
      <w:r>
        <w:fldChar w:fldCharType="begin"/>
      </w:r>
      <w:r>
        <w:instrText xml:space="preserve">HYPERLINK "maito:michael.sachs@nih.gov" </w:instrText>
      </w:r>
      <w:r>
        <w:fldChar w:fldCharType="separate"/>
      </w:r>
      <w:r>
        <w:rPr>
          <w:rStyle w:val="38"/>
          <w:rFonts w:ascii="Times" w:hAnsi="Times"/>
          <w:color w:val="000000"/>
        </w:rPr>
        <w:t>maito:michael.sachs@nih.gov</w:t>
      </w:r>
      <w:r>
        <w:fldChar w:fldCharType="end"/>
      </w:r>
      <w:r>
        <w:rPr>
          <w:rFonts w:ascii="Times" w:hAnsi="Times"/>
          <w:color w:val="000000"/>
        </w:rPr>
        <w:br/>
      </w:r>
      <w:r>
        <w:commentReference w:id="0"/>
      </w:r>
    </w:p>
    <w:p>
      <w:pPr>
        <w:spacing w:line="480" w:lineRule="auto"/>
        <w:rPr>
          <w:rFonts w:ascii="Times" w:hAnsi="Times"/>
          <w:color w:val="000000"/>
        </w:rPr>
      </w:pPr>
      <w:r>
        <w:rPr>
          <w:rFonts w:ascii="Times" w:hAnsi="Times"/>
          <w:color w:val="000000"/>
        </w:rPr>
        <w:t>High-throughput technologies enable the measurement of a large number of mole</w:t>
      </w:r>
      <w:bookmarkStart w:id="11" w:name="_GoBack"/>
      <w:bookmarkEnd w:id="11"/>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pPr>
        <w:spacing w:line="480" w:lineRule="auto"/>
      </w:pPr>
      <w:r>
        <w:rPr>
          <w:rFonts w:ascii="Times" w:hAnsi="Times"/>
          <w:b/>
          <w:color w:val="000000"/>
        </w:rPr>
        <w:t>Keywords.</w:t>
      </w:r>
      <w:r>
        <w:rPr>
          <w:rFonts w:ascii="Times" w:hAnsi="Times"/>
          <w:color w:val="000000"/>
        </w:rPr>
        <w:t xml:space="preserve"> genomics; personalized medicine; predictive biomarker; statistics</w:t>
      </w:r>
    </w:p>
    <w:p>
      <w:pPr>
        <w:pStyle w:val="2"/>
        <w:spacing w:line="480" w:lineRule="auto"/>
        <w:rPr>
          <w:rFonts w:ascii="Times" w:hAnsi="Times"/>
          <w:color w:val="000000"/>
        </w:rPr>
      </w:pPr>
      <w:bookmarkStart w:id="0" w:name="introduction"/>
      <w:bookmarkEnd w:id="0"/>
      <w:r>
        <w:rPr>
          <w:rFonts w:ascii="Times" w:hAnsi="Times"/>
          <w:color w:val="000000"/>
        </w:rPr>
        <w:t>Introduction</w:t>
      </w:r>
    </w:p>
    <w:p>
      <w:pPr>
        <w:spacing w:line="480" w:lineRule="auto"/>
        <w:rPr>
          <w:rFonts w:ascii="Times" w:hAnsi="Times"/>
          <w:color w:val="000000"/>
        </w:rPr>
      </w:pPr>
      <w:r>
        <w:rPr>
          <w:rFonts w:ascii="Times" w:hAnsi="Times"/>
          <w:color w:val="000000"/>
        </w:rPr>
        <w:t xml:space="preserve">Omics technologies that generate a large amount of molecular data about a </w:t>
      </w:r>
      <w:commentRangeStart w:id="1"/>
      <w:r>
        <w:rPr>
          <w:rFonts w:ascii="Times" w:hAnsi="Times"/>
          <w:color w:val="000000"/>
        </w:rPr>
        <w:t xml:space="preserve">cancerous tumor </w:t>
      </w:r>
      <w:commentRangeEnd w:id="1"/>
      <w:r>
        <w:rPr>
          <w:rStyle w:val="20"/>
        </w:rPr>
        <w:commentReference w:id="1"/>
      </w:r>
      <w:r>
        <w:rPr>
          <w:rFonts w:ascii="Times" w:hAnsi="Times"/>
          <w:color w:val="000000"/>
        </w:rPr>
        <w:t xml:space="preserve">have the potential to provide accurate predictions of a patient’s prognosis and predictions of their response to a specific treatment regime. The idea of omics-based biomarkers is that </w:t>
      </w:r>
      <w:commentRangeStart w:id="2"/>
      <w:r>
        <w:rPr>
          <w:rFonts w:ascii="Times" w:hAnsi="Times"/>
          <w:color w:val="000000"/>
        </w:rPr>
        <w:t xml:space="preserve">distinct tumor types </w:t>
      </w:r>
      <w:commentRangeEnd w:id="2"/>
      <w:r>
        <w:rPr>
          <w:rStyle w:val="20"/>
        </w:rPr>
        <w:commentReference w:id="2"/>
      </w:r>
      <w:r>
        <w:rPr>
          <w:rFonts w:ascii="Times" w:hAnsi="Times"/>
          <w:color w:val="000000"/>
        </w:rPr>
        <w:t>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pPr>
        <w:spacing w:line="480" w:lineRule="auto"/>
        <w:rPr>
          <w:rFonts w:ascii="Times" w:hAnsi="Times"/>
          <w:color w:val="000000"/>
        </w:rPr>
      </w:pPr>
      <w:r>
        <w:rPr>
          <w:rFonts w:ascii="Times" w:hAnsi="Times"/>
          <w:color w:val="000000"/>
        </w:rPr>
        <w:t xml:space="preserve">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test </w:t>
      </w:r>
      <w:commentRangeEnd w:id="3"/>
      <w:r>
        <w:rPr>
          <w:rStyle w:val="20"/>
        </w:rPr>
        <w:commentReference w:id="3"/>
      </w:r>
      <w:r>
        <w:rPr>
          <w:rFonts w:ascii="Times" w:hAnsi="Times"/>
          <w:color w:val="000000"/>
        </w:rPr>
        <w:t>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pPr>
        <w:spacing w:line="480" w:lineRule="auto"/>
        <w:rPr>
          <w:rFonts w:ascii="Times" w:hAnsi="Times"/>
          <w:color w:val="000000"/>
        </w:rPr>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w:t>
      </w:r>
      <w:del w:id="17" w:author="Sumithra J Mandrekar" w:date="2014-11-10T14:38:00Z">
        <w:r>
          <w:rPr>
            <w:rFonts w:ascii="Times" w:hAnsi="Times"/>
            <w:color w:val="000000"/>
          </w:rPr>
          <w:delText xml:space="preserve">uses </w:delText>
        </w:r>
      </w:del>
      <w:ins w:id="18" w:author="Sumithra J Mandrekar" w:date="2014-11-10T14:38:00Z">
        <w:r>
          <w:rPr>
            <w:rFonts w:ascii="Times" w:hAnsi="Times"/>
            <w:color w:val="000000"/>
          </w:rPr>
          <w:t xml:space="preserve">requires? </w:t>
        </w:r>
      </w:ins>
      <w:r>
        <w:rPr>
          <w:rFonts w:ascii="Times" w:hAnsi="Times"/>
          <w:color w:val="000000"/>
        </w:rPr>
        <w:t xml:space="preserve">novel statistical methods. Definitive evaluation of a prognostic or predictive test is costly and rife with methodological pitfalls. We aim to review the relevant issues, </w:t>
      </w:r>
      <w:del w:id="19" w:author="Larsen, Rhonda R." w:date="2014-11-10T13:19:00Z">
        <w:r>
          <w:rPr>
            <w:rFonts w:ascii="Times" w:hAnsi="Times"/>
            <w:color w:val="000000"/>
          </w:rPr>
          <w:delText>giving you</w:delText>
        </w:r>
      </w:del>
      <w:ins w:id="20"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21" w:author="Sumithra J Mandrekar" w:date="2014-11-10T14:38:00Z">
        <w:r>
          <w:rPr>
            <w:rFonts w:ascii="Times" w:hAnsi="Times"/>
            <w:color w:val="000000"/>
          </w:rPr>
          <w:delText xml:space="preserve">as </w:delText>
        </w:r>
      </w:del>
      <w:ins w:id="22"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23" w:author="Sumithra J Mandrekar" w:date="2014-11-10T14:39:00Z">
        <w:r>
          <w:rPr>
            <w:rFonts w:ascii="Times" w:hAnsi="Times"/>
            <w:color w:val="000000"/>
          </w:rPr>
          <w:t xml:space="preserve">outcomes of my </w:t>
        </w:r>
      </w:ins>
      <w:r>
        <w:rPr>
          <w:rFonts w:ascii="Times" w:hAnsi="Times"/>
          <w:color w:val="000000"/>
        </w:rPr>
        <w:t>patient</w:t>
      </w:r>
      <w:ins w:id="24" w:author="Sumithra J Mandrekar" w:date="2014-11-10T14:39:00Z">
        <w:r>
          <w:rPr>
            <w:rFonts w:ascii="Times" w:hAnsi="Times"/>
            <w:color w:val="000000"/>
          </w:rPr>
          <w:t>s</w:t>
        </w:r>
      </w:ins>
      <w:r>
        <w:rPr>
          <w:rFonts w:ascii="Times" w:hAnsi="Times"/>
          <w:color w:val="000000"/>
        </w:rPr>
        <w:t xml:space="preserve"> </w:t>
      </w:r>
      <w:del w:id="25" w:author="Sumithra J Mandrekar" w:date="2014-11-10T14:39:00Z">
        <w:r>
          <w:rPr>
            <w:rFonts w:ascii="Times" w:hAnsi="Times"/>
            <w:color w:val="000000"/>
          </w:rPr>
          <w:delText>care</w:delText>
        </w:r>
      </w:del>
      <w:r>
        <w:rPr>
          <w:rFonts w:ascii="Times" w:hAnsi="Times"/>
          <w:color w:val="000000"/>
        </w:rPr>
        <w:t>?”.</w:t>
      </w:r>
      <w:commentRangeEnd w:id="4"/>
      <w:r>
        <w:rPr>
          <w:rStyle w:val="20"/>
        </w:rPr>
        <w:commentReference w:id="4"/>
      </w:r>
    </w:p>
    <w:p>
      <w:pPr>
        <w:spacing w:line="480" w:lineRule="auto"/>
        <w:rPr>
          <w:rFonts w:ascii="Times" w:hAnsi="Times"/>
          <w:color w:val="000000"/>
        </w:rPr>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26" w:author="Larsen, Rhonda R." w:date="2014-11-10T13:19:00Z">
        <w:r>
          <w:rPr>
            <w:rFonts w:ascii="Times" w:hAnsi="Times"/>
            <w:color w:val="000000"/>
          </w:rPr>
          <w:t>,</w:t>
        </w:r>
      </w:ins>
      <w:r>
        <w:rPr>
          <w:rFonts w:ascii="Times" w:hAnsi="Times"/>
          <w:color w:val="000000"/>
        </w:rPr>
        <w:t xml:space="preserve"> </w:t>
      </w:r>
      <w:del w:id="27" w:author="Larsen, Rhonda R." w:date="2014-11-10T13:19:00Z">
        <w:r>
          <w:rPr>
            <w:rFonts w:ascii="Times" w:hAnsi="Times"/>
            <w:color w:val="000000"/>
          </w:rPr>
          <w:delText xml:space="preserve">comes the </w:delText>
        </w:r>
      </w:del>
      <w:del w:id="28" w:author="Sumithra J Mandrekar" w:date="2014-11-10T14:40:00Z">
        <w:r>
          <w:rPr>
            <w:rFonts w:ascii="Times" w:hAnsi="Times"/>
            <w:color w:val="000000"/>
          </w:rPr>
          <w:delText xml:space="preserve">test </w:delText>
        </w:r>
      </w:del>
      <w:r>
        <w:rPr>
          <w:rFonts w:ascii="Times" w:hAnsi="Times"/>
          <w:color w:val="000000"/>
        </w:rPr>
        <w:t xml:space="preserve">development </w:t>
      </w:r>
      <w:ins w:id="29" w:author="Sumithra J Mandrekar" w:date="2014-11-10T14:39:00Z">
        <w:r>
          <w:rPr>
            <w:rFonts w:ascii="Times" w:hAnsi="Times"/>
            <w:color w:val="000000"/>
          </w:rPr>
          <w:t xml:space="preserve">of the test </w:t>
        </w:r>
      </w:ins>
      <w:r>
        <w:rPr>
          <w:rFonts w:ascii="Times" w:hAnsi="Times"/>
          <w:color w:val="000000"/>
        </w:rPr>
        <w:t>and preliminary evaluation</w:t>
      </w:r>
      <w:ins w:id="30" w:author="Larsen, Rhonda R." w:date="2014-11-10T13:19:00Z">
        <w:r>
          <w:rPr>
            <w:rFonts w:ascii="Times" w:hAnsi="Times"/>
            <w:color w:val="000000"/>
          </w:rPr>
          <w:t xml:space="preserve"> are necessary</w:t>
        </w:r>
      </w:ins>
      <w:r>
        <w:rPr>
          <w:rFonts w:ascii="Times" w:hAnsi="Times"/>
          <w:color w:val="000000"/>
        </w:rPr>
        <w:t xml:space="preserve">. </w:t>
      </w:r>
      <w:del w:id="31" w:author="Larsen, Rhonda R." w:date="2014-11-10T13:19:00Z">
        <w:r>
          <w:rPr>
            <w:rFonts w:ascii="Times" w:hAnsi="Times"/>
            <w:color w:val="000000"/>
          </w:rPr>
          <w:delText xml:space="preserve">This </w:delText>
        </w:r>
      </w:del>
      <w:ins w:id="32" w:author="Sumithra J Mandrekar" w:date="2014-11-10T14:40:00Z">
        <w:r>
          <w:rPr>
            <w:rFonts w:ascii="Times" w:hAnsi="Times"/>
            <w:color w:val="000000"/>
          </w:rPr>
          <w:t>T</w:t>
        </w:r>
      </w:ins>
      <w:ins w:id="33" w:author="Larsen, Rhonda R." w:date="2014-11-10T13:19:00Z">
        <w:del w:id="34" w:author="Sumithra J Mandrekar" w:date="2014-11-10T14:40:00Z">
          <w:r>
            <w:rPr>
              <w:rFonts w:ascii="Times" w:hAnsi="Times"/>
              <w:color w:val="000000"/>
            </w:rPr>
            <w:delText>t</w:delText>
          </w:r>
        </w:del>
      </w:ins>
      <w:ins w:id="35" w:author="Larsen, Rhonda R." w:date="2014-11-10T13:19:00Z">
        <w:r>
          <w:rPr>
            <w:rFonts w:ascii="Times" w:hAnsi="Times"/>
            <w:color w:val="000000"/>
          </w:rPr>
          <w:t xml:space="preserve">hose </w:t>
        </w:r>
      </w:ins>
      <w:r>
        <w:rPr>
          <w:rFonts w:ascii="Times" w:hAnsi="Times"/>
          <w:color w:val="000000"/>
        </w:rPr>
        <w:t>involve</w:t>
      </w:r>
      <w:del w:id="36"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37" w:author="Larsen, Rhonda R." w:date="2014-11-10T13:20:00Z">
        <w:r>
          <w:rPr>
            <w:rFonts w:ascii="Times" w:hAnsi="Times"/>
            <w:color w:val="000000"/>
          </w:rPr>
          <w:t xml:space="preserve">to </w:t>
        </w:r>
      </w:ins>
      <w:r>
        <w:rPr>
          <w:rFonts w:ascii="Times" w:hAnsi="Times"/>
          <w:color w:val="000000"/>
        </w:rPr>
        <w:t>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pPr>
        <w:spacing w:line="480" w:lineRule="auto"/>
        <w:rPr>
          <w:rFonts w:ascii="Times" w:hAnsi="Times"/>
          <w:color w:val="000000"/>
        </w:rPr>
      </w:pPr>
      <w:r>
        <w:rPr>
          <w:rFonts w:ascii="Times" w:hAnsi="Times"/>
          <w:color w:val="000000"/>
        </w:rPr>
        <w:t xml:space="preserve">The following sections specify questions </w:t>
      </w:r>
      <w:del w:id="38" w:author="Larsen, Rhonda R." w:date="2014-11-10T13:20:00Z">
        <w:r>
          <w:rPr>
            <w:rFonts w:ascii="Times" w:hAnsi="Times"/>
            <w:color w:val="000000"/>
          </w:rPr>
          <w:delText>you should ask</w:delText>
        </w:r>
      </w:del>
      <w:ins w:id="39"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40" w:author="Larsen, Rhonda R." w:date="2014-11-10T13:20:00Z">
        <w:r>
          <w:rPr>
            <w:rFonts w:ascii="Times" w:hAnsi="Times"/>
            <w:color w:val="000000"/>
          </w:rPr>
          <w:delText>If you are</w:delText>
        </w:r>
      </w:del>
      <w:ins w:id="41" w:author="Larsen, Rhonda R." w:date="2014-11-10T13:20:00Z">
        <w:r>
          <w:rPr>
            <w:rFonts w:ascii="Times" w:hAnsi="Times"/>
            <w:color w:val="000000"/>
          </w:rPr>
          <w:t>In the</w:t>
        </w:r>
      </w:ins>
      <w:r>
        <w:rPr>
          <w:rFonts w:ascii="Times" w:hAnsi="Times"/>
          <w:color w:val="000000"/>
        </w:rPr>
        <w:t xml:space="preserve"> planning or reporting o</w:t>
      </w:r>
      <w:ins w:id="42" w:author="Sumithra J Mandrekar" w:date="2014-11-10T14:40:00Z">
        <w:r>
          <w:rPr>
            <w:rFonts w:ascii="Times" w:hAnsi="Times"/>
            <w:color w:val="000000"/>
          </w:rPr>
          <w:t>f</w:t>
        </w:r>
      </w:ins>
      <w:del w:id="43"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44" w:author="Larsen, Rhonda R." w:date="2014-11-10T13:20:00Z">
        <w:r>
          <w:rPr>
            <w:rFonts w:ascii="Times" w:hAnsi="Times"/>
            <w:color w:val="000000"/>
          </w:rPr>
          <w:delText>a the</w:delText>
        </w:r>
      </w:del>
      <w:ins w:id="45" w:author="Larsen, Rhonda R." w:date="2014-11-10T13:20:00Z">
        <w:r>
          <w:rPr>
            <w:rFonts w:ascii="Times" w:hAnsi="Times"/>
            <w:color w:val="000000"/>
          </w:rPr>
          <w:t>an</w:t>
        </w:r>
      </w:ins>
      <w:r>
        <w:rPr>
          <w:rFonts w:ascii="Times" w:hAnsi="Times"/>
          <w:color w:val="000000"/>
        </w:rPr>
        <w:t xml:space="preserve"> omics checklist (3). </w:t>
      </w:r>
      <w:del w:id="46" w:author="Larsen, Rhonda R." w:date="2014-11-10T13:20:00Z">
        <w:r>
          <w:rPr>
            <w:rFonts w:ascii="Times" w:hAnsi="Times"/>
            <w:color w:val="000000"/>
          </w:rPr>
          <w:delText>Our review reflects these efforts through the readers’ lens.</w:delText>
        </w:r>
      </w:del>
    </w:p>
    <w:p>
      <w:pPr>
        <w:pStyle w:val="2"/>
        <w:spacing w:line="480" w:lineRule="auto"/>
        <w:rPr>
          <w:rFonts w:ascii="Times" w:hAnsi="Times"/>
          <w:color w:val="000000"/>
        </w:rPr>
      </w:pPr>
      <w:bookmarkStart w:id="1" w:name="terminology"/>
      <w:bookmarkEnd w:id="1"/>
      <w:r>
        <w:rPr>
          <w:rFonts w:ascii="Times" w:hAnsi="Times"/>
          <w:color w:val="000000"/>
        </w:rPr>
        <w:t>Terminology</w:t>
      </w:r>
    </w:p>
    <w:p>
      <w:pPr>
        <w:spacing w:line="480" w:lineRule="auto"/>
      </w:pPr>
      <w:r>
        <w:rPr>
          <w:rFonts w:ascii="Times" w:hAnsi="Times"/>
          <w:color w:val="000000"/>
        </w:rPr>
        <w:t>An omics-based test, or simpl</w:t>
      </w:r>
      <w:ins w:id="47" w:author="Sumithra J Mandrekar" w:date="2014-11-10T14:41:00Z">
        <w:r>
          <w:rPr>
            <w:rFonts w:ascii="Times" w:hAnsi="Times"/>
            <w:color w:val="000000"/>
          </w:rPr>
          <w:t>y</w:t>
        </w:r>
      </w:ins>
      <w:del w:id="48"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49" w:author="Larsen, Rhonda R." w:date="2014-11-10T13:21:00Z">
        <w:r>
          <w:rPr>
            <w:rFonts w:ascii="Times" w:hAnsi="Times"/>
            <w:color w:val="000000"/>
          </w:rPr>
          <w:delText xml:space="preserve">lots </w:delText>
        </w:r>
      </w:del>
      <w:ins w:id="50"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p>
    <w:p>
      <w:pPr>
        <w:spacing w:line="480" w:lineRule="auto"/>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5"/>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commentRangeEnd w:id="5"/>
      <w:r>
        <w:rPr>
          <w:rStyle w:val="20"/>
        </w:rPr>
        <w:commentReference w:id="5"/>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A </w:t>
      </w:r>
      <w:commentRangeStart w:id="6"/>
      <w:r>
        <w:rPr>
          <w:rFonts w:ascii="Times" w:hAnsi="Times"/>
          <w:color w:val="000000"/>
        </w:rPr>
        <w:t>report</w:t>
      </w:r>
      <w:commentRangeEnd w:id="6"/>
      <w:r>
        <w:rPr>
          <w:rStyle w:val="20"/>
        </w:rPr>
        <w:commentReference w:id="6"/>
      </w:r>
      <w:r>
        <w:rPr>
          <w:rFonts w:ascii="Times" w:hAnsi="Times"/>
          <w:color w:val="000000"/>
        </w:rPr>
        <w:t xml:space="preserve"> may cover only one of the two steps. At the end of the development phase, the model for the mathematical calculations is fixed and the algorithm is locked down.</w:t>
      </w:r>
    </w:p>
    <w:p>
      <w:pPr>
        <w:spacing w:line="480" w:lineRule="auto"/>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pPr>
        <w:pStyle w:val="2"/>
        <w:spacing w:line="480" w:lineRule="auto"/>
        <w:rPr>
          <w:rFonts w:ascii="Times" w:hAnsi="Times"/>
          <w:color w:val="000000"/>
        </w:rPr>
      </w:pPr>
      <w:bookmarkStart w:id="2" w:name="what-is-the-intended-clinical-use"/>
      <w:bookmarkEnd w:id="2"/>
      <w:r>
        <w:rPr>
          <w:rFonts w:ascii="Times" w:hAnsi="Times"/>
          <w:color w:val="000000"/>
        </w:rPr>
        <w:t>What is the intended clinical use?</w:t>
      </w:r>
    </w:p>
    <w:p>
      <w:pPr>
        <w:spacing w:line="480" w:lineRule="auto"/>
        <w:rPr>
          <w:rFonts w:ascii="Times" w:hAnsi="Times"/>
          <w:color w:val="000000"/>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pPr>
        <w:spacing w:line="480" w:lineRule="auto"/>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51"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52" w:author="Larsen, Rhonda R." w:date="2014-11-10T13:22:00Z">
        <w:r>
          <w:rPr>
            <w:rFonts w:ascii="Times" w:hAnsi="Times"/>
            <w:color w:val="000000"/>
          </w:rPr>
          <w:t xml:space="preserve">the risk of </w:t>
        </w:r>
      </w:ins>
      <w:r>
        <w:rPr>
          <w:rFonts w:ascii="Times" w:hAnsi="Times"/>
          <w:color w:val="000000"/>
        </w:rPr>
        <w:t>recurrence in ER-positive, HER2-negative breast cancer (4). For patients with a low risk of recurrence, it has been demonstrated that the risks of chemotherapy do not outweigh the benefits. Prognostic tests are clinically useful for guiding general disease management.</w:t>
      </w:r>
    </w:p>
    <w:p>
      <w:pPr>
        <w:spacing w:line="480" w:lineRule="auto"/>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p>
    <w:p>
      <w:pPr>
        <w:pStyle w:val="2"/>
        <w:spacing w:line="480" w:lineRule="auto"/>
        <w:rPr>
          <w:rFonts w:ascii="Times" w:hAnsi="Times"/>
          <w:color w:val="000000"/>
        </w:rPr>
      </w:pPr>
      <w:bookmarkStart w:id="3" w:name="what-is-the-patient-population-of-intere"/>
      <w:bookmarkEnd w:id="3"/>
      <w:r>
        <w:rPr>
          <w:rFonts w:ascii="Times" w:hAnsi="Times"/>
          <w:color w:val="000000"/>
        </w:rPr>
        <w:t>What is the patient population of interest?</w:t>
      </w:r>
    </w:p>
    <w:p>
      <w:pPr>
        <w:spacing w:line="480" w:lineRule="auto"/>
        <w:rPr>
          <w:rFonts w:ascii="Times" w:hAnsi="Times"/>
          <w:color w:val="000000"/>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pPr>
        <w:spacing w:line="480" w:lineRule="auto"/>
        <w:rPr>
          <w:rFonts w:ascii="Times" w:hAnsi="Times"/>
          <w:color w:val="000000"/>
        </w:rPr>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53"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p>
    <w:p>
      <w:pPr>
        <w:pStyle w:val="2"/>
        <w:spacing w:line="480" w:lineRule="auto"/>
        <w:rPr>
          <w:rFonts w:ascii="Times" w:hAnsi="Times"/>
          <w:color w:val="000000"/>
        </w:rPr>
      </w:pPr>
      <w:bookmarkStart w:id="4" w:name="are-the-assay-methods-and-laboratory-pro"/>
      <w:bookmarkEnd w:id="4"/>
      <w:r>
        <w:rPr>
          <w:rFonts w:ascii="Times" w:hAnsi="Times"/>
          <w:color w:val="000000"/>
        </w:rPr>
        <w:t>Are the assay methods and laboratory procedures valid?</w:t>
      </w:r>
    </w:p>
    <w:p>
      <w:pPr>
        <w:spacing w:line="480" w:lineRule="auto"/>
        <w:rPr>
          <w:rFonts w:ascii="Times" w:hAnsi="Times"/>
          <w:color w:val="000000"/>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pPr>
        <w:spacing w:line="480" w:lineRule="auto"/>
        <w:rPr>
          <w:rFonts w:ascii="Times" w:hAnsi="Times"/>
          <w:color w:val="000000"/>
        </w:rPr>
      </w:pPr>
      <w:del w:id="54" w:author="Larsen, Rhonda R." w:date="2014-11-10T13:22:00Z">
        <w:r>
          <w:rPr>
            <w:rFonts w:ascii="Times" w:hAnsi="Times"/>
            <w:color w:val="000000"/>
          </w:rPr>
          <w:delText>Did the authors of the</w:delText>
        </w:r>
      </w:del>
      <w:ins w:id="55" w:author="Larsen, Rhonda R." w:date="2014-11-10T13:22:00Z">
        <w:r>
          <w:rPr>
            <w:rFonts w:ascii="Times" w:hAnsi="Times"/>
            <w:color w:val="000000"/>
          </w:rPr>
          <w:t>Study</w:t>
        </w:r>
      </w:ins>
      <w:r>
        <w:rPr>
          <w:rFonts w:ascii="Times" w:hAnsi="Times"/>
          <w:color w:val="000000"/>
        </w:rPr>
        <w:t xml:space="preserve"> report</w:t>
      </w:r>
      <w:ins w:id="56" w:author="Larsen, Rhonda R." w:date="2014-11-10T13:22:00Z">
        <w:r>
          <w:rPr>
            <w:rFonts w:ascii="Times" w:hAnsi="Times"/>
            <w:color w:val="000000"/>
          </w:rPr>
          <w:t>s must</w:t>
        </w:r>
      </w:ins>
      <w:r>
        <w:rPr>
          <w:rFonts w:ascii="Times" w:hAnsi="Times"/>
          <w:color w:val="000000"/>
        </w:rPr>
        <w:t xml:space="preserve"> state what type of specimens were used</w:t>
      </w:r>
      <w:ins w:id="57" w:author="Larsen, Rhonda R." w:date="2014-11-10T13:23:00Z">
        <w:r>
          <w:rPr>
            <w:rFonts w:ascii="Times" w:hAnsi="Times"/>
            <w:color w:val="000000"/>
          </w:rPr>
          <w:t>,</w:t>
        </w:r>
      </w:ins>
      <w:r>
        <w:rPr>
          <w:rFonts w:ascii="Times" w:hAnsi="Times"/>
          <w:color w:val="000000"/>
        </w:rPr>
        <w:t xml:space="preserve"> </w:t>
      </w:r>
      <w:del w:id="58" w:author="Larsen, Rhonda R." w:date="2014-11-10T13:23:00Z">
        <w:r>
          <w:rPr>
            <w:rFonts w:ascii="Times" w:hAnsi="Times"/>
            <w:color w:val="000000"/>
          </w:rPr>
          <w:delText>in the study? Can</w:delText>
        </w:r>
      </w:del>
      <w:ins w:id="59" w:author="Larsen, Rhonda R." w:date="2014-11-10T13:23:00Z">
        <w:r>
          <w:rPr>
            <w:rFonts w:ascii="Times" w:hAnsi="Times"/>
            <w:color w:val="000000"/>
          </w:rPr>
          <w:t>and whether</w:t>
        </w:r>
      </w:ins>
      <w:r>
        <w:rPr>
          <w:rFonts w:ascii="Times" w:hAnsi="Times"/>
          <w:color w:val="000000"/>
        </w:rPr>
        <w:t xml:space="preserve"> the test be applied to formalin-fixed paraffin embedded (FFPE)</w:t>
      </w:r>
      <w:del w:id="60" w:author="Larsen, Rhonda R." w:date="2014-11-10T13:23:00Z">
        <w:r>
          <w:rPr>
            <w:rFonts w:ascii="Times" w:hAnsi="Times"/>
            <w:color w:val="000000"/>
          </w:rPr>
          <w:delText xml:space="preserve"> tissue,</w:delText>
        </w:r>
      </w:del>
      <w:r>
        <w:rPr>
          <w:rFonts w:ascii="Times" w:hAnsi="Times"/>
          <w:color w:val="000000"/>
        </w:rPr>
        <w:t xml:space="preserve"> or only fresh-frozen</w:t>
      </w:r>
      <w:ins w:id="61" w:author="Larsen, Rhonda R." w:date="2014-11-10T13:23:00Z">
        <w:r>
          <w:rPr>
            <w:rFonts w:ascii="Times" w:hAnsi="Times"/>
            <w:color w:val="000000"/>
          </w:rPr>
          <w:t xml:space="preserve"> tissue</w:t>
        </w:r>
      </w:ins>
      <w:r>
        <w:rPr>
          <w:rFonts w:ascii="Times" w:hAnsi="Times"/>
          <w:color w:val="000000"/>
        </w:rPr>
        <w:t>?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pPr>
        <w:spacing w:line="480" w:lineRule="auto"/>
        <w:rPr>
          <w:rFonts w:ascii="Times" w:hAnsi="Times"/>
          <w:color w:val="000000"/>
        </w:rPr>
      </w:pPr>
      <w:r>
        <w:rPr>
          <w:rFonts w:ascii="Times" w:hAnsi="Times"/>
          <w:color w:val="000000"/>
        </w:rPr>
        <w:t xml:space="preserve">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w:t>
      </w:r>
      <w:commentRangeStart w:id="7"/>
      <w:r>
        <w:rPr>
          <w:rFonts w:ascii="Times" w:hAnsi="Times"/>
          <w:color w:val="000000"/>
        </w:rPr>
        <w:t>Therefore it is important to assess the impact of processing on the individual features in addition to the overall test.</w:t>
      </w:r>
      <w:commentRangeEnd w:id="7"/>
      <w:r>
        <w:rPr>
          <w:rStyle w:val="20"/>
        </w:rPr>
        <w:commentReference w:id="7"/>
      </w:r>
    </w:p>
    <w:p>
      <w:pPr>
        <w:spacing w:line="480" w:lineRule="auto"/>
        <w:rPr>
          <w:rFonts w:ascii="Times" w:hAnsi="Times"/>
          <w:color w:val="000000"/>
        </w:rPr>
      </w:pPr>
      <w:r>
        <w:rPr>
          <w:rFonts w:ascii="Times" w:hAnsi="Times"/>
          <w:color w:val="000000"/>
        </w:rPr>
        <w:t>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pPr>
        <w:spacing w:line="480" w:lineRule="auto"/>
        <w:rPr>
          <w:rFonts w:ascii="Times" w:hAnsi="Times"/>
          <w:color w:val="000000"/>
        </w:rPr>
      </w:pPr>
      <w:r>
        <w:rPr>
          <w:rFonts w:ascii="Times" w:hAnsi="Times"/>
          <w:color w:val="000000"/>
        </w:rPr>
        <w:t xml:space="preserve">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w:t>
      </w:r>
      <w:commentRangeStart w:id="8"/>
      <w:r>
        <w:rPr>
          <w:rFonts w:ascii="Times" w:hAnsi="Times"/>
          <w:color w:val="000000"/>
        </w:rPr>
        <w:t>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w:t>
      </w:r>
      <w:commentRangeEnd w:id="8"/>
      <w:r>
        <w:rPr>
          <w:rStyle w:val="20"/>
        </w:rPr>
        <w:commentReference w:id="8"/>
      </w:r>
      <w:r>
        <w:rPr>
          <w:rFonts w:ascii="Times" w:hAnsi="Times"/>
          <w:color w:val="000000"/>
        </w:rPr>
        <w:t xml:space="preserve"> Quality control steps </w:t>
      </w:r>
      <w:del w:id="62" w:author="Larsen, Rhonda R." w:date="2014-11-10T13:24:00Z">
        <w:r>
          <w:rPr>
            <w:rFonts w:ascii="Times" w:hAnsi="Times"/>
            <w:color w:val="000000"/>
          </w:rPr>
          <w:delText>like this</w:delText>
        </w:r>
      </w:del>
      <w:ins w:id="63"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p>
    <w:p>
      <w:pPr>
        <w:spacing w:line="480" w:lineRule="auto"/>
        <w:rPr>
          <w:rFonts w:ascii="Times" w:hAnsi="Times"/>
          <w:color w:val="000000"/>
        </w:rPr>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64"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65" w:author="Larsen, Rhonda R." w:date="2014-11-10T13:25:00Z">
        <w:r>
          <w:rPr>
            <w:rFonts w:ascii="Times" w:hAnsi="Times"/>
            <w:color w:val="000000"/>
          </w:rPr>
          <w:delText xml:space="preserve">such </w:delText>
        </w:r>
      </w:del>
      <w:r>
        <w:rPr>
          <w:rFonts w:ascii="Times" w:hAnsi="Times"/>
          <w:color w:val="000000"/>
        </w:rPr>
        <w:t xml:space="preserve">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66" w:author="Larsen, Rhonda R." w:date="2014-11-10T13:25:00Z">
        <w:r>
          <w:rPr>
            <w:rFonts w:ascii="Times" w:hAnsi="Times"/>
            <w:color w:val="000000"/>
          </w:rPr>
          <w:delText>It turns out</w:delText>
        </w:r>
      </w:del>
      <w:ins w:id="67"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68" w:author="Larsen, Rhonda R." w:date="2014-11-10T13:26:00Z">
        <w:r>
          <w:rPr>
            <w:rFonts w:ascii="Times" w:hAnsi="Times"/>
            <w:color w:val="000000"/>
          </w:rPr>
          <w:delText>. T</w:delText>
        </w:r>
      </w:del>
      <w:ins w:id="69"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p>
    <w:p>
      <w:pPr>
        <w:pStyle w:val="2"/>
        <w:spacing w:line="480" w:lineRule="auto"/>
        <w:rPr>
          <w:rFonts w:ascii="Times" w:hAnsi="Times"/>
          <w:color w:val="000000"/>
        </w:rPr>
      </w:pPr>
      <w:commentRangeStart w:id="9"/>
      <w:bookmarkStart w:id="5" w:name="are-the-statistical-methods-for-test-dev"/>
      <w:bookmarkEnd w:id="5"/>
      <w:r>
        <w:rPr>
          <w:rFonts w:ascii="Times" w:hAnsi="Times"/>
          <w:color w:val="000000"/>
        </w:rPr>
        <w:t>Are the statistical methods for test development appropriate?</w:t>
      </w:r>
      <w:commentRangeEnd w:id="9"/>
      <w:r>
        <w:rPr>
          <w:rStyle w:val="20"/>
          <w:rFonts w:ascii="Cambria" w:hAnsi="Cambria" w:eastAsia="Cambria"/>
          <w:b w:val="0"/>
          <w:bCs w:val="0"/>
          <w:color w:val="auto"/>
        </w:rPr>
        <w:commentReference w:id="9"/>
      </w:r>
    </w:p>
    <w:p>
      <w:pPr>
        <w:spacing w:line="480" w:lineRule="auto"/>
        <w:rPr>
          <w:rFonts w:ascii="Times" w:hAnsi="Times"/>
          <w:color w:val="000000"/>
        </w:rPr>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70" w:author="Larsen, Rhonda R." w:date="2014-11-10T13:26:00Z">
        <w:r>
          <w:rPr>
            <w:rFonts w:ascii="Times" w:hAnsi="Times"/>
            <w:color w:val="000000"/>
          </w:rPr>
          <w:delText>Carefully evaluate t</w:delText>
        </w:r>
      </w:del>
      <w:ins w:id="71" w:author="Larsen, Rhonda R." w:date="2014-11-10T13:26:00Z">
        <w:r>
          <w:rPr>
            <w:rFonts w:ascii="Times" w:hAnsi="Times"/>
            <w:color w:val="000000"/>
          </w:rPr>
          <w:t>T</w:t>
        </w:r>
      </w:ins>
      <w:r>
        <w:rPr>
          <w:rFonts w:ascii="Times" w:hAnsi="Times"/>
          <w:color w:val="000000"/>
        </w:rPr>
        <w:t xml:space="preserve">he methods used to perform this translation </w:t>
      </w:r>
      <w:del w:id="72" w:author="Larsen, Rhonda R." w:date="2014-11-10T13:26:00Z">
        <w:r>
          <w:rPr>
            <w:rFonts w:ascii="Times" w:hAnsi="Times"/>
            <w:color w:val="000000"/>
          </w:rPr>
          <w:delText>and ask how are</w:delText>
        </w:r>
      </w:del>
      <w:ins w:id="73"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74"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75" w:author="Larsen, Rhonda R." w:date="2014-11-10T13:27:00Z">
        <w:r>
          <w:rPr>
            <w:rFonts w:ascii="Times" w:hAnsi="Times"/>
            <w:color w:val="000000"/>
          </w:rPr>
          <w:delText>?</w:delText>
        </w:r>
      </w:del>
      <w:ins w:id="76" w:author="Larsen, Rhonda R." w:date="2014-11-10T13:27:00Z">
        <w:r>
          <w:rPr>
            <w:rFonts w:ascii="Times" w:hAnsi="Times"/>
            <w:color w:val="000000"/>
          </w:rPr>
          <w:t>.</w:t>
        </w:r>
      </w:ins>
    </w:p>
    <w:p>
      <w:pPr>
        <w:spacing w:line="480" w:lineRule="auto"/>
      </w:pPr>
      <w:r>
        <w:rPr>
          <w:rFonts w:ascii="Times" w:hAnsi="Times"/>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For developing omics-based prognostic or predictive tests, it is better to use statistical methods which are designed to address those aims</w:t>
      </w:r>
      <w:ins w:id="77" w:author="Sumithra J Mandrekar" w:date="2014-11-10T14:48:00Z">
        <w:r>
          <w:rPr>
            <w:rFonts w:ascii="Times" w:hAnsi="Times"/>
            <w:color w:val="000000"/>
          </w:rPr>
          <w:t>, outlined below?</w:t>
        </w:r>
      </w:ins>
      <w:r>
        <w:rPr>
          <w:rFonts w:ascii="Times" w:hAnsi="Times"/>
          <w:color w:val="000000"/>
        </w:rPr>
        <w:t>.</w:t>
      </w:r>
    </w:p>
    <w:p>
      <w:pPr>
        <w:spacing w:line="480" w:lineRule="auto"/>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p>
    <w:p>
      <w:pPr>
        <w:spacing w:line="480" w:lineRule="auto"/>
        <w:rPr>
          <w:rFonts w:ascii="Times" w:hAnsi="Times"/>
          <w:color w:val="000000"/>
        </w:rPr>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78" w:author="Larsen, Rhonda R." w:date="2014-11-10T13:27:00Z">
        <w:r>
          <w:rPr>
            <w:rFonts w:ascii="Times" w:hAnsi="Times"/>
            <w:color w:val="000000"/>
          </w:rPr>
          <w:delText>, some</w:delText>
        </w:r>
      </w:del>
      <w:ins w:id="79" w:author="Larsen, Rhonda R." w:date="2014-11-10T13:27:00Z">
        <w:r>
          <w:rPr>
            <w:rFonts w:ascii="Times" w:hAnsi="Times"/>
            <w:color w:val="000000"/>
          </w:rPr>
          <w:t xml:space="preserve"> a</w:t>
        </w:r>
      </w:ins>
      <w:r>
        <w:rPr>
          <w:rFonts w:ascii="Times" w:hAnsi="Times"/>
          <w:color w:val="000000"/>
        </w:rPr>
        <w:t xml:space="preserve"> criterion, </w:t>
      </w:r>
      <w:del w:id="80"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81" w:author="Larsen, Rhonda R." w:date="2014-11-10T13:27:00Z">
        <w:r>
          <w:rPr>
            <w:rFonts w:ascii="Times" w:hAnsi="Times"/>
            <w:color w:val="000000"/>
          </w:rPr>
          <w:delText>I am</w:delText>
        </w:r>
      </w:del>
      <w:ins w:id="82"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83" w:author="Larsen, Rhonda R." w:date="2014-11-10T13:28:00Z">
        <w:r>
          <w:rPr>
            <w:rFonts w:ascii="Times" w:hAnsi="Times"/>
            <w:color w:val="000000"/>
          </w:rPr>
          <w:delText>I have, I can</w:delText>
        </w:r>
      </w:del>
      <w:ins w:id="84"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85" w:author="Larsen, Rhonda R." w:date="2014-11-10T13:28:00Z">
        <w:r>
          <w:rPr>
            <w:rFonts w:ascii="Times" w:hAnsi="Times"/>
            <w:color w:val="000000"/>
          </w:rPr>
          <w:delText>I then filter out the g</w:delText>
        </w:r>
      </w:del>
      <w:ins w:id="86" w:author="Larsen, Rhonda R." w:date="2014-11-10T13:28:00Z">
        <w:r>
          <w:rPr>
            <w:rFonts w:ascii="Times" w:hAnsi="Times"/>
            <w:color w:val="000000"/>
          </w:rPr>
          <w:t>G</w:t>
        </w:r>
      </w:ins>
      <w:r>
        <w:rPr>
          <w:rFonts w:ascii="Times" w:hAnsi="Times"/>
          <w:color w:val="000000"/>
        </w:rPr>
        <w:t>enes with t-test p-values greater than 0.0001</w:t>
      </w:r>
      <w:ins w:id="87" w:author="Larsen, Rhonda R." w:date="2014-11-10T13:29:00Z">
        <w:r>
          <w:rPr>
            <w:rFonts w:ascii="Times" w:hAnsi="Times"/>
            <w:color w:val="000000"/>
          </w:rPr>
          <w:t xml:space="preserve"> could be filtered out</w:t>
        </w:r>
      </w:ins>
      <w:r>
        <w:rPr>
          <w:rFonts w:ascii="Times" w:hAnsi="Times"/>
          <w:color w:val="000000"/>
        </w:rPr>
        <w:t xml:space="preserve">, and </w:t>
      </w:r>
      <w:del w:id="88" w:author="Larsen, Rhonda R." w:date="2014-11-10T13:29:00Z">
        <w:r>
          <w:rPr>
            <w:rFonts w:ascii="Times" w:hAnsi="Times"/>
            <w:color w:val="000000"/>
          </w:rPr>
          <w:delText xml:space="preserve">use </w:delText>
        </w:r>
      </w:del>
      <w:r>
        <w:rPr>
          <w:rFonts w:ascii="Times" w:hAnsi="Times"/>
          <w:color w:val="000000"/>
        </w:rPr>
        <w:t xml:space="preserve">the remaining ones </w:t>
      </w:r>
      <w:ins w:id="89" w:author="Larsen, Rhonda R." w:date="2014-11-10T13:29:00Z">
        <w:r>
          <w:rPr>
            <w:rFonts w:ascii="Times" w:hAnsi="Times"/>
            <w:color w:val="000000"/>
          </w:rPr>
          <w:t xml:space="preserve">used </w:t>
        </w:r>
      </w:ins>
      <w:r>
        <w:rPr>
          <w:rFonts w:ascii="Times" w:hAnsi="Times"/>
          <w:color w:val="000000"/>
        </w:rPr>
        <w:t>in a multivariable logistic regression model to predict response. (17) describes a novel approach to filtering that is applied successfully to predict B-cell lymphoma subtypes using gene expression microarrays.</w:t>
      </w:r>
    </w:p>
    <w:p>
      <w:pPr>
        <w:spacing w:line="480" w:lineRule="auto"/>
        <w:rPr>
          <w:rFonts w:ascii="Times" w:hAnsi="Times"/>
          <w:color w:val="000000"/>
        </w:rPr>
      </w:pPr>
      <w:r>
        <w:rPr>
          <w:rFonts w:ascii="Times" w:hAnsi="Times"/>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p>
    <w:p>
      <w:pPr>
        <w:spacing w:line="480" w:lineRule="auto"/>
        <w:rPr>
          <w:rFonts w:ascii="Times" w:hAnsi="Times"/>
          <w:color w:val="000000"/>
        </w:rPr>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w:t>
      </w:r>
      <w:ins w:id="90"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(22). It is more common, however, to try </w:t>
      </w:r>
      <w:del w:id="91" w:author="Larsen, Rhonda R." w:date="2014-11-10T13:30:00Z">
        <w:r>
          <w:rPr>
            <w:rFonts w:ascii="Times" w:hAnsi="Times"/>
            <w:color w:val="000000"/>
          </w:rPr>
          <w:delText xml:space="preserve">out </w:delText>
        </w:r>
      </w:del>
      <w:r>
        <w:rPr>
          <w:rFonts w:ascii="Times" w:hAnsi="Times"/>
          <w:color w:val="000000"/>
        </w:rPr>
        <w:t xml:space="preserve">various different methods then select the one that performs the best on a small subset of the development sample. This is </w:t>
      </w:r>
      <w:del w:id="92" w:author="Larsen, Rhonda R." w:date="2014-11-10T13:30:00Z">
        <w:r>
          <w:rPr>
            <w:rFonts w:ascii="Times" w:hAnsi="Times"/>
            <w:color w:val="000000"/>
          </w:rPr>
          <w:delText xml:space="preserve">fine </w:delText>
        </w:r>
      </w:del>
      <w:ins w:id="93"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94" w:author="Larsen, Rhonda R." w:date="2014-11-10T13:30:00Z">
        <w:commentRangeStart w:id="10"/>
        <w:r>
          <w:rPr>
            <w:rFonts w:ascii="Times" w:hAnsi="Times"/>
            <w:color w:val="000000"/>
          </w:rPr>
          <w:delText>Verify that the model selection and estimation process was done completely independently and locked down.</w:delText>
        </w:r>
      </w:del>
      <w:commentRangeEnd w:id="10"/>
      <w:r>
        <w:rPr>
          <w:rStyle w:val="20"/>
        </w:rPr>
        <w:commentReference w:id="10"/>
      </w:r>
    </w:p>
    <w:p>
      <w:pPr>
        <w:spacing w:line="480" w:lineRule="auto"/>
        <w:rPr>
          <w:rFonts w:ascii="Times" w:hAnsi="Times"/>
          <w:color w:val="000000"/>
        </w:rPr>
      </w:pPr>
      <w:r>
        <w:rPr>
          <w:rFonts w:ascii="Times" w:hAnsi="Times"/>
          <w:color w:val="000000"/>
        </w:rPr>
        <w:t xml:space="preserve">In many oncology settings, such as pediatric cancers, patients and specimens may be very sparse. It may be difficult to enroll sufficient subjects to develop an omics test and </w:t>
      </w:r>
      <w:del w:id="95" w:author="Larsen, Rhonda R." w:date="2014-11-10T13:31:00Z">
        <w:r>
          <w:rPr>
            <w:rFonts w:ascii="Times" w:hAnsi="Times"/>
            <w:color w:val="000000"/>
          </w:rPr>
          <w:delText xml:space="preserve">do </w:delText>
        </w:r>
      </w:del>
      <w:ins w:id="96"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(15).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(23) describe a cross validated trial design tailored for sparse data settings.</w:t>
      </w:r>
    </w:p>
    <w:p>
      <w:pPr>
        <w:spacing w:line="480" w:lineRule="auto"/>
        <w:rPr>
          <w:rFonts w:ascii="Times" w:hAnsi="Times"/>
          <w:color w:val="000000"/>
        </w:rPr>
      </w:pPr>
      <w:r>
        <w:rPr>
          <w:rFonts w:ascii="Times" w:hAnsi="Times"/>
          <w:color w:val="000000"/>
        </w:rPr>
        <w:t xml:space="preserve">In doing cross-validation, it is important to validate the entire model estimation process, not only part of it. For that reason it is often best to avoid </w:t>
      </w:r>
      <w:commentRangeStart w:id="11"/>
      <w:r>
        <w:rPr>
          <w:rFonts w:ascii="Times" w:hAnsi="Times"/>
          <w:color w:val="000000"/>
        </w:rPr>
        <w:t>convoluted</w:t>
      </w:r>
      <w:commentRangeEnd w:id="11"/>
      <w:r>
        <w:rPr>
          <w:rStyle w:val="20"/>
        </w:rPr>
        <w:commentReference w:id="11"/>
      </w:r>
      <w:r>
        <w:rPr>
          <w:rFonts w:ascii="Times" w:hAnsi="Times"/>
          <w:color w:val="000000"/>
        </w:rPr>
        <w:t xml:space="preserve"> test development procedures so as not to mistakenly leak information from the validation data (24). More complex procedures can also lead to overfitting, in which the model identifies random noise in the data, rather than a true signal of clinical use.</w:t>
      </w:r>
    </w:p>
    <w:p>
      <w:pPr>
        <w:pStyle w:val="2"/>
        <w:spacing w:line="480" w:lineRule="auto"/>
        <w:rPr>
          <w:rFonts w:ascii="Times" w:hAnsi="Times"/>
          <w:color w:val="000000"/>
        </w:rPr>
      </w:pPr>
      <w:bookmarkStart w:id="6" w:name="how-is-the-validation-study-designed"/>
      <w:bookmarkEnd w:id="6"/>
      <w:r>
        <w:rPr>
          <w:rFonts w:ascii="Times" w:hAnsi="Times"/>
          <w:color w:val="000000"/>
        </w:rPr>
        <w:t>How is the validation study designed?</w:t>
      </w:r>
    </w:p>
    <w:p>
      <w:pPr>
        <w:spacing w:line="480" w:lineRule="auto"/>
        <w:rPr>
          <w:rFonts w:ascii="Times" w:hAnsi="Times"/>
          <w:color w:val="000000"/>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p>
    <w:p>
      <w:pPr>
        <w:spacing w:line="480" w:lineRule="auto"/>
        <w:rPr>
          <w:rFonts w:ascii="Times" w:hAnsi="Times"/>
          <w:color w:val="000000"/>
        </w:rPr>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(25)</w:t>
      </w:r>
    </w:p>
    <w:p>
      <w:pPr>
        <w:spacing w:line="480" w:lineRule="auto"/>
        <w:rPr>
          <w:rFonts w:ascii="Times" w:hAnsi="Times"/>
          <w:color w:val="000000"/>
        </w:rPr>
      </w:pPr>
      <w:r>
        <w:rPr>
          <w:rFonts w:ascii="Times" w:hAnsi="Times"/>
          <w:color w:val="000000"/>
        </w:rPr>
        <w:t xml:space="preserve">Alternatively, prospective studies can be used to evaluate an omics-based test by performing the assay at the start of the study and then following patients for </w:t>
      </w:r>
      <w:del w:id="97" w:author="Larsen, Rhonda R." w:date="2014-11-10T13:50:00Z">
        <w:r>
          <w:rPr>
            <w:rFonts w:ascii="Times" w:hAnsi="Times"/>
            <w:color w:val="000000"/>
          </w:rPr>
          <w:delText xml:space="preserve">their </w:delText>
        </w:r>
      </w:del>
      <w:r>
        <w:rPr>
          <w:rFonts w:ascii="Times" w:hAnsi="Times"/>
          <w:color w:val="000000"/>
        </w:rPr>
        <w:t>clinical outcome</w:t>
      </w:r>
      <w:ins w:id="98" w:author="Larsen, Rhonda R." w:date="2014-11-10T13:50:00Z">
        <w:r>
          <w:rPr>
            <w:rFonts w:ascii="Times" w:hAnsi="Times"/>
            <w:color w:val="000000"/>
          </w:rPr>
          <w:t>s</w:t>
        </w:r>
      </w:ins>
      <w:r>
        <w:rPr>
          <w:rFonts w:ascii="Times" w:hAnsi="Times"/>
          <w:color w:val="000000"/>
        </w:rPr>
        <w:t xml:space="preserv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(26–29). Details of specific designs and statistical approaches are available for </w:t>
      </w:r>
      <w:del w:id="99" w:author="Larsen, Rhonda R." w:date="2014-11-10T13:50:00Z">
        <w:r>
          <w:rPr>
            <w:rFonts w:ascii="Times" w:hAnsi="Times"/>
            <w:color w:val="000000"/>
          </w:rPr>
          <w:delText xml:space="preserve">some </w:delText>
        </w:r>
      </w:del>
      <w:r>
        <w:rPr>
          <w:rFonts w:ascii="Times" w:hAnsi="Times"/>
          <w:color w:val="000000"/>
        </w:rPr>
        <w:t xml:space="preserve">Bayesian approaches (30,31), adaptive or sequential approaches (32,33), and standard frequentist approaches (34–36). This has been and continues to be an active research area in statistics, which means that </w:t>
      </w:r>
      <w:del w:id="100" w:author="Larsen, Rhonda R." w:date="2014-11-10T13:50:00Z">
        <w:r>
          <w:rPr>
            <w:rFonts w:ascii="Times" w:hAnsi="Times"/>
            <w:color w:val="000000"/>
          </w:rPr>
          <w:delText xml:space="preserve">a </w:delText>
        </w:r>
      </w:del>
      <w:r>
        <w:rPr>
          <w:rFonts w:ascii="Times" w:hAnsi="Times"/>
          <w:color w:val="000000"/>
        </w:rPr>
        <w:t>design</w:t>
      </w:r>
      <w:ins w:id="101" w:author="Larsen, Rhonda R." w:date="2014-11-10T13:50:00Z">
        <w:r>
          <w:rPr>
            <w:rFonts w:ascii="Times" w:hAnsi="Times"/>
            <w:color w:val="000000"/>
          </w:rPr>
          <w:t>s</w:t>
        </w:r>
      </w:ins>
      <w:r>
        <w:rPr>
          <w:rFonts w:ascii="Times" w:hAnsi="Times"/>
          <w:color w:val="000000"/>
        </w:rPr>
        <w:t xml:space="preserve"> </w:t>
      </w:r>
      <w:del w:id="102" w:author="Larsen, Rhonda R." w:date="2014-11-10T13:50:00Z">
        <w:r>
          <w:rPr>
            <w:rFonts w:ascii="Times" w:hAnsi="Times"/>
            <w:color w:val="000000"/>
          </w:rPr>
          <w:delText>can be found or developed</w:delText>
        </w:r>
      </w:del>
      <w:ins w:id="103"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p>
    <w:p>
      <w:pPr>
        <w:spacing w:line="480" w:lineRule="auto"/>
        <w:rPr>
          <w:rFonts w:ascii="Times" w:hAnsi="Times"/>
          <w:color w:val="000000"/>
        </w:rPr>
      </w:pPr>
      <w:r>
        <w:rPr>
          <w:rFonts w:ascii="Times" w:hAnsi="Times"/>
          <w:color w:val="000000"/>
        </w:rPr>
        <w:t xml:space="preserve">In the design, careful consideration should be given to the </w:t>
      </w:r>
      <w:ins w:id="104"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105" w:author="Larsen, Rhonda R." w:date="2014-11-10T13:51:00Z">
        <w:r>
          <w:rPr>
            <w:rFonts w:ascii="Times" w:hAnsi="Times"/>
            <w:color w:val="000000"/>
          </w:rPr>
          <w:delText xml:space="preserve">of </w:delText>
        </w:r>
      </w:del>
      <w:ins w:id="106"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p>
    <w:p>
      <w:pPr>
        <w:pStyle w:val="2"/>
        <w:spacing w:line="480" w:lineRule="auto"/>
        <w:rPr>
          <w:rFonts w:ascii="Times" w:hAnsi="Times"/>
          <w:color w:val="000000"/>
        </w:rPr>
      </w:pPr>
      <w:bookmarkStart w:id="7" w:name="are-the-development-and-validation-sampl"/>
      <w:bookmarkEnd w:id="7"/>
      <w:r>
        <w:rPr>
          <w:rFonts w:ascii="Times" w:hAnsi="Times"/>
          <w:color w:val="000000"/>
        </w:rPr>
        <w:t>Are the development and validation samples strictly separated?</w:t>
      </w:r>
    </w:p>
    <w:p>
      <w:pPr>
        <w:spacing w:line="480" w:lineRule="auto"/>
        <w:rPr>
          <w:rFonts w:ascii="Times" w:hAnsi="Times"/>
          <w:color w:val="000000"/>
        </w:rPr>
      </w:pPr>
      <w:r>
        <w:rPr>
          <w:rFonts w:ascii="Times" w:hAnsi="Times"/>
          <w:color w:val="000000"/>
        </w:rPr>
        <w:t xml:space="preserve">This issue has </w:t>
      </w:r>
      <w:del w:id="107" w:author="Larsen, Rhonda R." w:date="2014-11-10T13:51:00Z">
        <w:r>
          <w:rPr>
            <w:rFonts w:ascii="Times" w:hAnsi="Times"/>
            <w:color w:val="000000"/>
          </w:rPr>
          <w:delText>come up</w:delText>
        </w:r>
      </w:del>
      <w:ins w:id="108"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109" w:author="Larsen, Rhonda R." w:date="2014-11-10T13:51:00Z">
        <w:r>
          <w:rPr>
            <w:rFonts w:ascii="Times" w:hAnsi="Times"/>
            <w:color w:val="000000"/>
          </w:rPr>
          <w:delText>needs to be highlighted in its own section</w:delText>
        </w:r>
      </w:del>
      <w:ins w:id="110"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111"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p>
    <w:p>
      <w:pPr>
        <w:spacing w:line="480" w:lineRule="auto"/>
        <w:rPr>
          <w:rFonts w:ascii="Times" w:hAnsi="Times"/>
          <w:color w:val="000000"/>
        </w:rPr>
      </w:pPr>
      <w:r>
        <w:rPr>
          <w:rFonts w:ascii="Times" w:hAnsi="Times"/>
          <w:color w:val="000000"/>
        </w:rPr>
        <w:t xml:space="preserve">Leaking information between samples can happen in subtle ways. Sometimes, part of the model development process is </w:t>
      </w:r>
      <w:del w:id="112" w:author="Larsen, Rhonda R." w:date="2014-11-10T13:52:00Z">
        <w:r>
          <w:rPr>
            <w:rFonts w:ascii="Times" w:hAnsi="Times"/>
            <w:color w:val="000000"/>
          </w:rPr>
          <w:delText xml:space="preserve">done </w:delText>
        </w:r>
      </w:del>
      <w:ins w:id="113" w:author="Larsen, Rhonda R." w:date="2014-11-10T13:52:00Z">
        <w:r>
          <w:rPr>
            <w:rFonts w:ascii="Times" w:hAnsi="Times"/>
            <w:color w:val="000000"/>
          </w:rPr>
          <w:t xml:space="preserve">repeated </w:t>
        </w:r>
      </w:ins>
      <w:r>
        <w:rPr>
          <w:rFonts w:ascii="Times" w:hAnsi="Times"/>
          <w:color w:val="000000"/>
        </w:rPr>
        <w:t>on the validation data</w:t>
      </w:r>
      <w:del w:id="114" w:author="Larsen, Rhonda R." w:date="2014-11-10T13:52:00Z">
        <w:r>
          <w:rPr>
            <w:rFonts w:ascii="Times" w:hAnsi="Times"/>
            <w:color w:val="000000"/>
          </w:rPr>
          <w:delText xml:space="preserve"> again</w:delText>
        </w:r>
      </w:del>
      <w:r>
        <w:rPr>
          <w:rFonts w:ascii="Times" w:hAnsi="Times"/>
          <w:color w:val="000000"/>
        </w:rPr>
        <w:t>.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pPr>
        <w:spacing w:line="480" w:lineRule="auto"/>
      </w:pPr>
      <w:r>
        <w:rPr>
          <w:rFonts w:ascii="Times" w:hAnsi="Times"/>
          <w:color w:val="000000"/>
        </w:rPr>
        <w:t xml:space="preserve">In settings where relatively few samples are available, cross-validation is an efficient and valid approach to estimating performance (42).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115" w:author="Larsen, Rhonda R." w:date="2014-11-10T13:52:00Z">
        <w:r>
          <w:rPr>
            <w:rFonts w:ascii="Times" w:hAnsi="Times"/>
            <w:color w:val="000000"/>
          </w:rPr>
          <w:delText xml:space="preserve">Therefore, once again we highlight the imperative that the validation sample be strictly separated from the </w:delText>
        </w:r>
      </w:del>
      <w:del w:id="116" w:author="Larsen, Rhonda R." w:date="2014-11-10T13:52:00Z">
        <w:r>
          <w:rPr>
            <w:rFonts w:ascii="Times" w:hAnsi="Times"/>
            <w:b/>
            <w:color w:val="000000"/>
          </w:rPr>
          <w:delText>entire</w:delText>
        </w:r>
      </w:del>
      <w:del w:id="117" w:author="Larsen, Rhonda R." w:date="2014-11-10T13:52:00Z">
        <w:r>
          <w:rPr>
            <w:rFonts w:ascii="Times" w:hAnsi="Times"/>
            <w:color w:val="000000"/>
          </w:rPr>
          <w:delText xml:space="preserve"> model development process.</w:delText>
        </w:r>
      </w:del>
    </w:p>
    <w:p>
      <w:pPr>
        <w:pStyle w:val="2"/>
        <w:spacing w:line="480" w:lineRule="auto"/>
        <w:rPr>
          <w:rFonts w:ascii="Times" w:hAnsi="Times"/>
          <w:color w:val="000000"/>
        </w:rPr>
      </w:pPr>
      <w:bookmarkStart w:id="8" w:name="are-the-statistical-methods-appropriate-"/>
      <w:bookmarkEnd w:id="8"/>
      <w:r>
        <w:rPr>
          <w:rFonts w:ascii="Times" w:hAnsi="Times"/>
          <w:color w:val="000000"/>
        </w:rPr>
        <w:t>Are the statistical methods appropriate for test validation?</w:t>
      </w:r>
    </w:p>
    <w:p>
      <w:pPr>
        <w:spacing w:line="480" w:lineRule="auto"/>
        <w:rPr>
          <w:rFonts w:ascii="Times" w:hAnsi="Times"/>
          <w:color w:val="000000"/>
        </w:rPr>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118" w:author="Larsen, Rhonda R." w:date="2014-11-10T13:52:00Z">
        <w:r>
          <w:rPr>
            <w:rFonts w:ascii="Times" w:hAnsi="Times"/>
            <w:color w:val="000000"/>
          </w:rPr>
          <w:delText>What statistic or</w:delText>
        </w:r>
      </w:del>
      <w:ins w:id="119" w:author="Larsen, Rhonda R." w:date="2014-11-10T13:52:00Z">
        <w:r>
          <w:rPr>
            <w:rFonts w:ascii="Times" w:hAnsi="Times"/>
            <w:color w:val="000000"/>
          </w:rPr>
          <w:t>Appropriate</w:t>
        </w:r>
      </w:ins>
      <w:r>
        <w:rPr>
          <w:rFonts w:ascii="Times" w:hAnsi="Times"/>
          <w:color w:val="000000"/>
        </w:rPr>
        <w:t xml:space="preserve"> statistics are </w:t>
      </w:r>
      <w:del w:id="120" w:author="Larsen, Rhonda R." w:date="2014-11-10T13:52:00Z">
        <w:r>
          <w:rPr>
            <w:rFonts w:ascii="Times" w:hAnsi="Times"/>
            <w:color w:val="000000"/>
          </w:rPr>
          <w:delText xml:space="preserve">used </w:delText>
        </w:r>
      </w:del>
      <w:ins w:id="121" w:author="Larsen, Rhonda R." w:date="2014-11-10T13:52:00Z">
        <w:r>
          <w:rPr>
            <w:rFonts w:ascii="Times" w:hAnsi="Times"/>
            <w:color w:val="000000"/>
          </w:rPr>
          <w:t xml:space="preserve">essential </w:t>
        </w:r>
      </w:ins>
      <w:r>
        <w:rPr>
          <w:rFonts w:ascii="Times" w:hAnsi="Times"/>
          <w:color w:val="000000"/>
        </w:rPr>
        <w:t>to measure this association</w:t>
      </w:r>
      <w:del w:id="122" w:author="Larsen, Rhonda R." w:date="2014-11-10T13:53:00Z">
        <w:r>
          <w:rPr>
            <w:rFonts w:ascii="Times" w:hAnsi="Times"/>
            <w:color w:val="000000"/>
          </w:rPr>
          <w:delText xml:space="preserve">? </w:delText>
        </w:r>
      </w:del>
      <w:ins w:id="123"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(43). Ideally, a statistical method or set of statistical measures should be chosen to address the intended clinical use of the test.</w:t>
      </w:r>
    </w:p>
    <w:p>
      <w:pPr>
        <w:spacing w:line="480" w:lineRule="auto"/>
        <w:rPr>
          <w:rFonts w:ascii="Times" w:hAnsi="Times"/>
          <w:color w:val="000000"/>
        </w:rPr>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124"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125" w:author="Larsen, Rhonda R." w:date="2014-11-10T13:53:00Z">
        <w:r>
          <w:rPr>
            <w:rFonts w:ascii="Times" w:hAnsi="Times"/>
            <w:color w:val="000000"/>
          </w:rPr>
          <w:delText>like survival</w:delText>
        </w:r>
      </w:del>
      <w:ins w:id="126" w:author="Larsen, Rhonda R." w:date="2014-11-10T13:53:00Z">
        <w:r>
          <w:rPr>
            <w:rFonts w:ascii="Times" w:hAnsi="Times"/>
            <w:color w:val="000000"/>
          </w:rPr>
          <w:t>such as overall</w:t>
        </w:r>
      </w:ins>
      <w:r>
        <w:rPr>
          <w:rFonts w:ascii="Times" w:hAnsi="Times"/>
          <w:color w:val="000000"/>
        </w:rPr>
        <w:t xml:space="preserve"> or progression free survival. (44) </w:t>
      </w:r>
      <w:del w:id="127" w:author="Larsen, Rhonda R." w:date="2014-11-10T13:54:00Z">
        <w:r>
          <w:rPr>
            <w:rFonts w:ascii="Times" w:hAnsi="Times"/>
            <w:color w:val="000000"/>
          </w:rPr>
          <w:delText>is the</w:delText>
        </w:r>
      </w:del>
      <w:ins w:id="128" w:author="Larsen, Rhonda R." w:date="2014-11-10T13:54:00Z">
        <w:r>
          <w:rPr>
            <w:rFonts w:ascii="Times" w:hAnsi="Times"/>
            <w:color w:val="000000"/>
          </w:rPr>
          <w:t>provide</w:t>
        </w:r>
      </w:ins>
      <w:ins w:id="129" w:author="Sumithra J Mandrekar" w:date="2014-11-10T14:51:00Z">
        <w:r>
          <w:rPr>
            <w:rFonts w:ascii="Times" w:hAnsi="Times"/>
            <w:color w:val="000000"/>
          </w:rPr>
          <w:t>s</w:t>
        </w:r>
      </w:ins>
      <w:ins w:id="130" w:author="Larsen, Rhonda R." w:date="2014-11-10T13:54:00Z">
        <w:del w:id="131" w:author="Sumithra J Mandrekar" w:date="2014-11-10T14:51:00Z">
          <w:r>
            <w:rPr>
              <w:rFonts w:ascii="Times" w:hAnsi="Times"/>
              <w:color w:val="000000"/>
            </w:rPr>
            <w:delText>d</w:delText>
          </w:r>
        </w:del>
      </w:ins>
      <w:r>
        <w:rPr>
          <w:rFonts w:ascii="Times" w:hAnsi="Times"/>
          <w:color w:val="000000"/>
        </w:rPr>
        <w:t xml:space="preserve"> </w:t>
      </w:r>
      <w:del w:id="132" w:author="Larsen, Rhonda R." w:date="2014-11-10T13:54:00Z">
        <w:r>
          <w:rPr>
            <w:rFonts w:ascii="Times" w:hAnsi="Times"/>
            <w:color w:val="000000"/>
          </w:rPr>
          <w:delText xml:space="preserve">definitive </w:delText>
        </w:r>
      </w:del>
      <w:ins w:id="133" w:author="Larsen, Rhonda R." w:date="2014-11-10T13:54:00Z">
        <w:r>
          <w:rPr>
            <w:rFonts w:ascii="Times" w:hAnsi="Times"/>
            <w:color w:val="000000"/>
          </w:rPr>
          <w:t>an</w:t>
        </w:r>
      </w:ins>
      <w:ins w:id="134" w:author="Larsen, Rhonda R." w:date="2014-11-10T13:54:00Z">
        <w:del w:id="135" w:author="Sumithra J Mandrekar" w:date="2014-11-10T14:51:00Z">
          <w:r>
            <w:rPr>
              <w:rFonts w:ascii="Times" w:hAnsi="Times"/>
              <w:color w:val="000000"/>
            </w:rPr>
            <w:delText>d</w:delText>
          </w:r>
        </w:del>
      </w:ins>
      <w:ins w:id="136"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p>
    <w:p>
      <w:pPr>
        <w:spacing w:line="480" w:lineRule="auto"/>
        <w:rPr>
          <w:del w:id="137" w:author="Larsen, Rhonda R." w:date="2014-11-10T13:54:00Z"/>
        </w:rPr>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(45,46). Others have noted additional problems with the statistical operating characteristics of the method, most importantly, that it is not a valid measure (47–49). More fundamentally, it is not clear what clinical question this measure addresses; </w:t>
      </w:r>
      <w:del w:id="138" w:author="Larsen, Rhonda R." w:date="2014-11-10T13:54:00Z">
        <w:r>
          <w:rPr>
            <w:rFonts w:ascii="Times" w:hAnsi="Times"/>
            <w:color w:val="000000"/>
          </w:rPr>
          <w:delText>who cares</w:delText>
        </w:r>
      </w:del>
      <w:ins w:id="139"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140" w:author="Larsen, Rhonda R." w:date="2014-11-10T13:54:00Z">
        <w:r>
          <w:rPr>
            <w:rFonts w:ascii="Times" w:hAnsi="Times"/>
            <w:color w:val="000000"/>
          </w:rPr>
          <w:delText>Remember to keep in mind the intended clinical use of a new test and you won’t be fooled by such misleading approaches.</w:delText>
        </w:r>
      </w:del>
    </w:p>
    <w:p>
      <w:pPr>
        <w:spacing w:line="480" w:lineRule="auto"/>
      </w:pPr>
      <w:del w:id="141" w:author="Larsen, Rhonda R." w:date="2014-11-10T13:55:00Z">
        <w:r>
          <w:rPr>
            <w:rFonts w:ascii="Times" w:hAnsi="Times"/>
            <w:color w:val="000000"/>
          </w:rPr>
          <w:delText xml:space="preserve">As opposed to </w:delText>
        </w:r>
      </w:del>
      <w:del w:id="142" w:author="Larsen, Rhonda R." w:date="2014-11-10T13:55:00Z">
        <w:r>
          <w:rPr>
            <w:rFonts w:ascii="Times" w:hAnsi="Times"/>
            <w:i/>
            <w:color w:val="000000"/>
          </w:rPr>
          <w:delText>ad hoc</w:delText>
        </w:r>
      </w:del>
      <w:del w:id="143" w:author="Larsen, Rhonda R." w:date="2014-11-10T13:55:00Z">
        <w:r>
          <w:rPr>
            <w:rFonts w:ascii="Times" w:hAnsi="Times"/>
            <w:color w:val="000000"/>
          </w:rPr>
          <w:delText xml:space="preserve"> methods or misleading statistics, a good</w:delText>
        </w:r>
      </w:del>
      <w:ins w:id="144"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145"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146" w:author="Larsen, Rhonda R." w:date="2014-11-10T13:55:00Z">
        <w:r>
          <w:rPr>
            <w:rFonts w:ascii="Times" w:hAnsi="Times"/>
            <w:color w:val="000000"/>
          </w:rPr>
          <w:delText xml:space="preserve">its </w:delText>
        </w:r>
      </w:del>
      <w:r>
        <w:rPr>
          <w:rFonts w:ascii="Times" w:hAnsi="Times"/>
          <w:color w:val="000000"/>
        </w:rPr>
        <w:t xml:space="preserve">evaluation has been described, along with statistical software for general use (50). This continues to be an active area of </w:t>
      </w:r>
      <w:ins w:id="147" w:author="Larsen, Rhonda R." w:date="2014-11-10T13:56:00Z">
        <w:r>
          <w:rPr>
            <w:rFonts w:ascii="Times" w:hAnsi="Times"/>
            <w:color w:val="000000"/>
          </w:rPr>
          <w:t xml:space="preserve">biostatistical </w:t>
        </w:r>
      </w:ins>
      <w:r>
        <w:rPr>
          <w:rFonts w:ascii="Times" w:hAnsi="Times"/>
          <w:color w:val="000000"/>
        </w:rPr>
        <w:t>research</w:t>
      </w:r>
      <w:del w:id="148" w:author="Larsen, Rhonda R." w:date="2014-11-10T13:56:00Z">
        <w:r>
          <w:rPr>
            <w:rFonts w:ascii="Times" w:hAnsi="Times"/>
            <w:color w:val="000000"/>
          </w:rPr>
          <w:delText xml:space="preserve"> in biostatistics</w:delText>
        </w:r>
      </w:del>
      <w:r>
        <w:rPr>
          <w:rFonts w:ascii="Times" w:hAnsi="Times"/>
          <w:color w:val="000000"/>
        </w:rPr>
        <w:t>.</w:t>
      </w:r>
    </w:p>
    <w:p>
      <w:pPr>
        <w:pStyle w:val="2"/>
        <w:spacing w:line="480" w:lineRule="auto"/>
        <w:rPr>
          <w:rFonts w:ascii="Times" w:hAnsi="Times"/>
          <w:color w:val="000000"/>
        </w:rPr>
      </w:pPr>
      <w:bookmarkStart w:id="9" w:name="concluding-remarks"/>
      <w:bookmarkEnd w:id="9"/>
      <w:r>
        <w:rPr>
          <w:rFonts w:ascii="Times" w:hAnsi="Times"/>
          <w:color w:val="000000"/>
        </w:rPr>
        <w:t>Concluding remarks</w:t>
      </w:r>
    </w:p>
    <w:p>
      <w:pPr>
        <w:spacing w:line="480" w:lineRule="auto"/>
        <w:rPr>
          <w:rFonts w:ascii="Times" w:hAnsi="Times"/>
          <w:color w:val="000000"/>
        </w:rPr>
      </w:pPr>
      <w:r>
        <w:rPr>
          <w:rFonts w:ascii="Times" w:hAnsi="Times"/>
          <w:color w:val="000000"/>
        </w:rP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w:t>
      </w:r>
      <w:del w:id="149" w:author="Larsen, Rhonda R." w:date="2014-11-10T13:56:00Z">
        <w:r>
          <w:rPr>
            <w:rFonts w:ascii="Times" w:hAnsi="Times"/>
            <w:color w:val="000000"/>
          </w:rPr>
          <w:delText xml:space="preserve">they </w:delText>
        </w:r>
      </w:del>
      <w:ins w:id="150" w:author="Larsen, Rhonda R." w:date="2014-11-10T13:56:00Z">
        <w:r>
          <w:rPr>
            <w:rFonts w:ascii="Times" w:hAnsi="Times"/>
            <w:color w:val="000000"/>
          </w:rPr>
          <w:t xml:space="preserve">these are also </w:t>
        </w:r>
      </w:ins>
      <w:del w:id="151" w:author="Larsen, Rhonda R." w:date="2014-11-10T13:56:00Z">
        <w:r>
          <w:rPr>
            <w:rFonts w:ascii="Times" w:hAnsi="Times"/>
            <w:color w:val="000000"/>
          </w:rPr>
          <w:delText xml:space="preserve">are </w:delText>
        </w:r>
      </w:del>
      <w:r>
        <w:rPr>
          <w:rFonts w:ascii="Times" w:hAnsi="Times"/>
          <w:color w:val="000000"/>
        </w:rPr>
        <w:t>useful for readers to be aware of</w:t>
      </w:r>
      <w:del w:id="152"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p>
    <w:p>
      <w:pPr>
        <w:pStyle w:val="2"/>
        <w:spacing w:line="480" w:lineRule="auto"/>
        <w:rPr>
          <w:rFonts w:ascii="Times" w:hAnsi="Times"/>
          <w:color w:val="000000"/>
        </w:rPr>
      </w:pPr>
      <w:bookmarkStart w:id="10" w:name="references"/>
      <w:bookmarkEnd w:id="10"/>
      <w:r>
        <w:rPr>
          <w:rFonts w:ascii="Times" w:hAnsi="Times"/>
          <w:color w:val="000000"/>
        </w:rPr>
        <w:t>References</w:t>
      </w:r>
    </w:p>
    <w:p>
      <w:pPr>
        <w:spacing w:line="480" w:lineRule="auto"/>
        <w:rPr>
          <w:rFonts w:ascii="Times" w:hAnsi="Times"/>
          <w:color w:val="000000"/>
        </w:rPr>
      </w:pPr>
      <w:r>
        <w:rPr>
          <w:rFonts w:ascii="Times" w:hAnsi="Times"/>
          <w:color w:val="000000"/>
        </w:rPr>
        <w:t>1. Altman DG, McShane LM, Sauerbrei W, Taube SE. Reporting recommendations for tumor marker prognostic studies (rEMARK): Explanation and elaboration. BMC Med 2012;10(1):51.</w:t>
      </w:r>
    </w:p>
    <w:p>
      <w:pPr>
        <w:spacing w:line="480" w:lineRule="auto"/>
        <w:rPr>
          <w:rFonts w:ascii="Times" w:hAnsi="Times"/>
          <w:color w:val="000000"/>
        </w:rPr>
      </w:pPr>
      <w:r>
        <w:rPr>
          <w:rFonts w:ascii="Times" w:hAnsi="Times"/>
          <w:color w:val="000000"/>
        </w:rPr>
        <w:t>2. Janssens AC, Ioannidis J, Bedrosian S, et al. Strengthening the reporting of genetic risk prediction studies (gRIPS): Explanation and elaboration. Eur J Clin Invest 2011;41(9):1010–35.</w:t>
      </w:r>
    </w:p>
    <w:p>
      <w:pPr>
        <w:spacing w:line="480" w:lineRule="auto"/>
        <w:rPr>
          <w:rFonts w:ascii="Times" w:hAnsi="Times"/>
          <w:color w:val="000000"/>
        </w:rPr>
      </w:pPr>
      <w:r>
        <w:rPr>
          <w:rFonts w:ascii="Times" w:hAnsi="Times"/>
          <w:color w:val="000000"/>
        </w:rPr>
        <w:t>3. McShane LM, Cavenagh MM, Lively TG, et al. Criteria for the use of omics-based predictors in clinical trials: Explanation and elaboration. BMC Med 2013;11(1):220.</w:t>
      </w:r>
    </w:p>
    <w:p>
      <w:pPr>
        <w:spacing w:line="480" w:lineRule="auto"/>
        <w:rPr>
          <w:rFonts w:ascii="Times" w:hAnsi="Times"/>
          <w:color w:val="000000"/>
        </w:rPr>
      </w:pPr>
      <w:r>
        <w:rPr>
          <w:rFonts w:ascii="Times" w:hAnsi="Times"/>
          <w:color w:val="000000"/>
        </w:rPr>
        <w:t>4. Filipits M, Rudas M, Jakesz R, et al. A new molecular predictor of distant recurrence in eR-positive, hER2-negative breast cancer adds independent information to conventional clinical risk factors. Clin Cancer Res 2011;17(18):6012–20.</w:t>
      </w:r>
    </w:p>
    <w:p>
      <w:pPr>
        <w:spacing w:line="480" w:lineRule="auto"/>
        <w:rPr>
          <w:rFonts w:ascii="Times" w:hAnsi="Times"/>
          <w:color w:val="000000"/>
        </w:rPr>
      </w:pPr>
      <w:r>
        <w:rPr>
          <w:rFonts w:ascii="Times" w:hAnsi="Times"/>
          <w:color w:val="000000"/>
        </w:rPr>
        <w:t>5. Fleeman N, Bagust A, Beale S, et al. Pertuzumab in combination with trastuzumab and docetaxel for the treatment of hER2 positive metastatic or locally recurrent unresectable breast cancer: A single technology appraisal. 2013.</w:t>
      </w:r>
    </w:p>
    <w:p>
      <w:pPr>
        <w:spacing w:line="480" w:lineRule="auto"/>
        <w:rPr>
          <w:rFonts w:ascii="Times" w:hAnsi="Times"/>
          <w:color w:val="000000"/>
        </w:rPr>
      </w:pPr>
      <w:r>
        <w:rPr>
          <w:rFonts w:ascii="Times" w:hAnsi="Times"/>
          <w:color w:val="000000"/>
        </w:rPr>
        <w:t>6. Sawyers CL. The cancer biomarker problem. Nature 2008;452(7187):548–52.</w:t>
      </w:r>
    </w:p>
    <w:p>
      <w:pPr>
        <w:spacing w:line="480" w:lineRule="auto"/>
        <w:rPr>
          <w:rFonts w:ascii="Times" w:hAnsi="Times"/>
          <w:color w:val="000000"/>
        </w:rPr>
      </w:pPr>
      <w:r>
        <w:rPr>
          <w:rFonts w:ascii="Times" w:hAnsi="Times"/>
          <w:color w:val="000000"/>
        </w:rPr>
        <w:t>7. Iwamoto KS, Mizuno T, Ito T, et al. Feasibility of using decades-old archival tissues in molecular oncology/epidemiology. The American journal of pathology 1996;149(2):399–406.</w:t>
      </w:r>
    </w:p>
    <w:p>
      <w:pPr>
        <w:spacing w:line="480" w:lineRule="auto"/>
        <w:rPr>
          <w:rFonts w:ascii="Times" w:hAnsi="Times"/>
          <w:color w:val="000000"/>
        </w:rPr>
      </w:pPr>
      <w:r>
        <w:rPr>
          <w:rFonts w:ascii="Times" w:hAnsi="Times"/>
          <w:color w:val="000000"/>
        </w:rPr>
        <w:t>8. Srinivasan M, Sedmak D, Jewell S. Effect of fixatives and tissue processing on the content and integrity of nucleic acids. The American journal of pathology 2002;161(6):1961–71.</w:t>
      </w:r>
    </w:p>
    <w:p>
      <w:pPr>
        <w:spacing w:line="480" w:lineRule="auto"/>
        <w:rPr>
          <w:rFonts w:ascii="Times" w:hAnsi="Times"/>
          <w:color w:val="000000"/>
        </w:rPr>
      </w:pPr>
      <w:r>
        <w:rPr>
          <w:rFonts w:ascii="Times" w:hAnsi="Times"/>
          <w:color w:val="000000"/>
        </w:rPr>
        <w:t>9. Maldegem F van, Wit M de, Morsink F, Musler A, Weegenaar J, Noesel CJ van. Effects of processing delay, formalin fixation, and immunohistochemistry on rNA recovery from formalin-fixed paraffin-embedded tissue sections. Diagn Mol Pathol 2008;17(1):51–8.</w:t>
      </w:r>
    </w:p>
    <w:p>
      <w:pPr>
        <w:spacing w:line="480" w:lineRule="auto"/>
        <w:rPr>
          <w:rFonts w:ascii="Times" w:hAnsi="Times"/>
          <w:color w:val="000000"/>
        </w:rPr>
      </w:pPr>
      <w:r>
        <w:rPr>
          <w:rFonts w:ascii="Times" w:hAnsi="Times"/>
          <w:color w:val="000000"/>
        </w:rPr>
        <w:t>10. Specht K, Richter T, Müller U, Walch A, Werner M, Höfler H. Quantitative gene expression analysis in microdissected archival formalin-fixed and paraffin-embedded tumor tissue. The American journal of pathology 2001;158(2):419–29.</w:t>
      </w:r>
    </w:p>
    <w:p>
      <w:pPr>
        <w:spacing w:line="480" w:lineRule="auto"/>
        <w:rPr>
          <w:rFonts w:ascii="Times" w:hAnsi="Times"/>
          <w:color w:val="000000"/>
        </w:rPr>
      </w:pPr>
      <w:r>
        <w:rPr>
          <w:rFonts w:ascii="Times" w:hAnsi="Times"/>
          <w:color w:val="000000"/>
        </w:rPr>
        <w:t>11. Pennello GA. Analytical and clinical evaluation of biomarkers assays: When are biomarkers ready for prime time? Clin Trials 2013;10(5):653–65.</w:t>
      </w:r>
    </w:p>
    <w:p>
      <w:pPr>
        <w:spacing w:line="480" w:lineRule="auto"/>
        <w:rPr>
          <w:rFonts w:ascii="Times" w:hAnsi="Times"/>
          <w:color w:val="000000"/>
        </w:rPr>
      </w:pPr>
      <w:r>
        <w:rPr>
          <w:rFonts w:ascii="Times" w:hAnsi="Times"/>
          <w:color w:val="000000"/>
        </w:rPr>
        <w:t>12. Isler JA, Vesterqvist OE, Burczynski ME. Analytical validation of genotyping assays in the biomarker laboratory. Pharmacogenomics 2007;8(4):339–52.</w:t>
      </w:r>
    </w:p>
    <w:p>
      <w:pPr>
        <w:spacing w:line="480" w:lineRule="auto"/>
        <w:rPr>
          <w:rFonts w:ascii="Times" w:hAnsi="Times"/>
          <w:color w:val="000000"/>
        </w:rPr>
      </w:pPr>
      <w:r>
        <w:rPr>
          <w:rFonts w:ascii="Times" w:hAnsi="Times"/>
          <w:color w:val="000000"/>
        </w:rPr>
        <w:t>13. Leek JT, Scharpf RB, Bravo HC, et al. Tackling the widespread and critical impact of batch effects in high-throughput data. Nat Rev Genet 2010;11(10):733–9.</w:t>
      </w:r>
    </w:p>
    <w:p>
      <w:pPr>
        <w:spacing w:line="480" w:lineRule="auto"/>
        <w:rPr>
          <w:rFonts w:ascii="Times" w:hAnsi="Times"/>
          <w:color w:val="000000"/>
        </w:rPr>
      </w:pPr>
      <w:r>
        <w:rPr>
          <w:rFonts w:ascii="Times" w:hAnsi="Times"/>
          <w:color w:val="000000"/>
        </w:rPr>
        <w:t>14. Soneson C, Gerster S, Delorenzi M. Batch effect confounding leads to strong bias in performance estimates obtained by cross-validation. PloS one 2014;9(6):e100335.</w:t>
      </w:r>
    </w:p>
    <w:p>
      <w:pPr>
        <w:spacing w:line="480" w:lineRule="auto"/>
        <w:rPr>
          <w:rFonts w:ascii="Times" w:hAnsi="Times"/>
          <w:color w:val="000000"/>
        </w:rPr>
      </w:pPr>
      <w:r>
        <w:rPr>
          <w:rFonts w:ascii="Times" w:hAnsi="Times"/>
          <w:color w:val="000000"/>
        </w:rPr>
        <w:t>15. Hastie T, Friedman J, Tibshirani R. The elements of statistical learning. Springer; 2009.</w:t>
      </w:r>
    </w:p>
    <w:p>
      <w:pPr>
        <w:spacing w:line="480" w:lineRule="auto"/>
        <w:rPr>
          <w:rFonts w:ascii="Times" w:hAnsi="Times"/>
          <w:color w:val="000000"/>
        </w:rPr>
      </w:pPr>
      <w:r>
        <w:rPr>
          <w:rFonts w:ascii="Times" w:hAnsi="Times"/>
          <w:color w:val="000000"/>
        </w:rPr>
        <w:t>16. Simon R, Radmacher MD, Dobbin K, McShane LM. Pitfalls in the use of dNA microarray data for diagnostic and prognostic classification. J Natl Cancer Inst 2003;95(1):14–8.</w:t>
      </w:r>
    </w:p>
    <w:p>
      <w:pPr>
        <w:spacing w:line="480" w:lineRule="auto"/>
        <w:rPr>
          <w:rFonts w:ascii="Times" w:hAnsi="Times"/>
          <w:color w:val="000000"/>
        </w:rPr>
      </w:pPr>
      <w:r>
        <w:rPr>
          <w:rFonts w:ascii="Times" w:hAnsi="Times"/>
          <w:color w:val="000000"/>
        </w:rPr>
        <w:t>17. Bair E, Tibshirani R. Semi-supervised methods to predict patient survival from gene expression data. PLoS Biol 2004;2(4):e108.</w:t>
      </w:r>
    </w:p>
    <w:p>
      <w:pPr>
        <w:spacing w:line="480" w:lineRule="auto"/>
        <w:rPr>
          <w:rFonts w:ascii="Times" w:hAnsi="Times"/>
          <w:color w:val="000000"/>
        </w:rPr>
      </w:pPr>
      <w:r>
        <w:rPr>
          <w:rFonts w:ascii="Times" w:hAnsi="Times"/>
          <w:color w:val="000000"/>
        </w:rPr>
        <w:t>18. Tibshirani R. Regression shrinkage and selection via the lasso. Journal of the Royal Statistical Society Series B (Methodological) 1996;58(1):267–88.</w:t>
      </w:r>
    </w:p>
    <w:p>
      <w:pPr>
        <w:spacing w:line="480" w:lineRule="auto"/>
        <w:rPr>
          <w:rFonts w:ascii="Times" w:hAnsi="Times"/>
          <w:color w:val="000000"/>
        </w:rPr>
      </w:pPr>
      <w:r>
        <w:rPr>
          <w:rFonts w:ascii="Times" w:hAnsi="Times"/>
          <w:color w:val="000000"/>
        </w:rPr>
        <w:t>19. Hoerl AE, Kennard RW. Ridge regression: Biased estimation for nonorthogonal problems. Technometrics 1970;12(1):55–67.</w:t>
      </w:r>
    </w:p>
    <w:p>
      <w:pPr>
        <w:spacing w:line="480" w:lineRule="auto"/>
        <w:rPr>
          <w:rFonts w:ascii="Times" w:hAnsi="Times"/>
          <w:color w:val="000000"/>
        </w:rPr>
      </w:pPr>
      <w:r>
        <w:rPr>
          <w:rFonts w:ascii="Times" w:hAnsi="Times"/>
          <w:color w:val="000000"/>
        </w:rPr>
        <w:t>20. Zou H, Hastie T. Regularization and variable selection via the elastic net. Journal of the Royal Statistical Society: Series B (Statistical Methodology) 2005;67(2):301–20.</w:t>
      </w:r>
    </w:p>
    <w:p>
      <w:pPr>
        <w:spacing w:line="480" w:lineRule="auto"/>
        <w:rPr>
          <w:rFonts w:ascii="Times" w:hAnsi="Times"/>
          <w:color w:val="000000"/>
        </w:rPr>
      </w:pPr>
      <w:r>
        <w:rPr>
          <w:rFonts w:ascii="Times" w:hAnsi="Times"/>
          <w:color w:val="000000"/>
        </w:rPr>
        <w:t>21. Hoeting JA, Madigan D, Raftery AE, Volinsky CT. Bayesian model averaging: A tutorial. Statistical science 1999;14(4):382–401.</w:t>
      </w:r>
    </w:p>
    <w:p>
      <w:pPr>
        <w:spacing w:line="480" w:lineRule="auto"/>
        <w:rPr>
          <w:rFonts w:ascii="Times" w:hAnsi="Times"/>
          <w:color w:val="000000"/>
        </w:rPr>
      </w:pPr>
      <w:r>
        <w:rPr>
          <w:rFonts w:ascii="Times" w:hAnsi="Times"/>
          <w:color w:val="000000"/>
        </w:rPr>
        <w:t>22. Yeung KY, Bumgarner RE, Raftery AE. Bayesian model averaging: Development of an improved multi-class, gene selection and classification tool for microarray data. Bioinformatics 2005;21(10):2394–402.</w:t>
      </w:r>
    </w:p>
    <w:p>
      <w:pPr>
        <w:spacing w:line="480" w:lineRule="auto"/>
        <w:rPr>
          <w:rFonts w:ascii="Times" w:hAnsi="Times"/>
          <w:color w:val="000000"/>
        </w:rPr>
      </w:pPr>
      <w:r>
        <w:rPr>
          <w:rFonts w:ascii="Times" w:hAnsi="Times"/>
          <w:color w:val="000000"/>
        </w:rPr>
        <w:t>23. Freidlin B, Jiang W, Simon R. The cross-validated adaptive signature design. Clin Cancer Res 2010;16(2):691–8.</w:t>
      </w:r>
    </w:p>
    <w:p>
      <w:pPr>
        <w:spacing w:line="480" w:lineRule="auto"/>
        <w:rPr>
          <w:rFonts w:ascii="Times" w:hAnsi="Times"/>
          <w:color w:val="000000"/>
        </w:rPr>
      </w:pPr>
      <w:r>
        <w:rPr>
          <w:rFonts w:ascii="Times" w:hAnsi="Times"/>
          <w:color w:val="000000"/>
        </w:rPr>
        <w:t>24. McShane LM, Polley M-YC. Development of omics-based clinical tests for prognosis and therapy selection: The challenge of achieving statistical robustness and clinical utility. Clin Trials 2013;10(5):653–65.</w:t>
      </w:r>
    </w:p>
    <w:p>
      <w:pPr>
        <w:spacing w:line="480" w:lineRule="auto"/>
        <w:rPr>
          <w:rFonts w:ascii="Times" w:hAnsi="Times"/>
          <w:color w:val="000000"/>
        </w:rPr>
      </w:pPr>
      <w:r>
        <w:rPr>
          <w:rFonts w:ascii="Times" w:hAnsi="Times"/>
          <w:color w:val="000000"/>
        </w:rPr>
        <w:t>25. Simon RM, Paik S, Hayes DF. Use of archived specimens in evaluation of prognostic and predictive biomarkers. J Natl Cancer Inst 2009;101(21):1446–52.</w:t>
      </w:r>
    </w:p>
    <w:p>
      <w:pPr>
        <w:spacing w:line="480" w:lineRule="auto"/>
        <w:rPr>
          <w:rFonts w:ascii="Times" w:hAnsi="Times"/>
          <w:color w:val="000000"/>
        </w:rPr>
      </w:pPr>
      <w:r>
        <w:rPr>
          <w:rFonts w:ascii="Times" w:hAnsi="Times"/>
          <w:color w:val="000000"/>
        </w:rPr>
        <w:t>26. Baker SG, Sargent DJ. Designing a randomized clinical trial to evaluate personalized medicine: A new approach based on risk prediction. J Natl Cancer Inst 2010;102(23):1756–9.</w:t>
      </w:r>
    </w:p>
    <w:p>
      <w:pPr>
        <w:spacing w:line="480" w:lineRule="auto"/>
        <w:rPr>
          <w:rFonts w:ascii="Times" w:hAnsi="Times"/>
          <w:color w:val="000000"/>
        </w:rPr>
      </w:pPr>
      <w:r>
        <w:rPr>
          <w:rFonts w:ascii="Times" w:hAnsi="Times"/>
          <w:color w:val="000000"/>
        </w:rPr>
        <w:t>27. Baker SG, Kramer BS, Sargent DJ, Bonetti M. Biomarkers, subgroup evaluation, and clinical trial design. Discov Med 2012;13(70):187–92.</w:t>
      </w:r>
    </w:p>
    <w:p>
      <w:pPr>
        <w:spacing w:line="480" w:lineRule="auto"/>
        <w:rPr>
          <w:rFonts w:ascii="Times" w:hAnsi="Times"/>
          <w:color w:val="000000"/>
        </w:rPr>
      </w:pPr>
      <w:r>
        <w:rPr>
          <w:rFonts w:ascii="Times" w:hAnsi="Times"/>
          <w:color w:val="000000"/>
        </w:rPr>
        <w:t>28. Freidlin B, Korn EL. Biomarker enrichment strategies: Matching trial design to biomarker credentials. Nature Reviews Clinical Oncology 2014;11(2):81–90.</w:t>
      </w:r>
    </w:p>
    <w:p>
      <w:pPr>
        <w:spacing w:line="480" w:lineRule="auto"/>
        <w:rPr>
          <w:rFonts w:ascii="Times" w:hAnsi="Times"/>
          <w:color w:val="000000"/>
        </w:rPr>
      </w:pPr>
      <w:r>
        <w:rPr>
          <w:rFonts w:ascii="Times" w:hAnsi="Times"/>
          <w:color w:val="000000"/>
        </w:rPr>
        <w:t>29. Mandrekar SJ, Sargent DJ. Clinical trial designs for predictive biomarker validation: Theoretical considerations and practical challenges. J Clin Oncol 2009;27(24):4027–34.</w:t>
      </w:r>
    </w:p>
    <w:p>
      <w:pPr>
        <w:spacing w:line="480" w:lineRule="auto"/>
        <w:rPr>
          <w:rFonts w:ascii="Times" w:hAnsi="Times"/>
          <w:color w:val="000000"/>
        </w:rPr>
      </w:pPr>
      <w:r>
        <w:rPr>
          <w:rFonts w:ascii="Times" w:hAnsi="Times"/>
          <w:color w:val="000000"/>
        </w:rPr>
        <w:t>30. Brannath W, Zuber E, Branson M, et al. Confirmatory adaptive designs with bayesian decision tools for a targeted therapy in oncology. Stat Med 2009;28(10):1445–63.</w:t>
      </w:r>
    </w:p>
    <w:p>
      <w:pPr>
        <w:spacing w:line="480" w:lineRule="auto"/>
        <w:rPr>
          <w:rFonts w:ascii="Times" w:hAnsi="Times"/>
          <w:color w:val="000000"/>
        </w:rPr>
      </w:pPr>
      <w:r>
        <w:rPr>
          <w:rFonts w:ascii="Times" w:hAnsi="Times"/>
          <w:color w:val="000000"/>
        </w:rPr>
        <w:t>31. Morita S, Yamamoto H, Sugitani Y. Biomarker-based bayesian randomized phase iI clinical trial design to identify a sensitive patient subpopulation. Stat Med 2014;33(23):4008–16.</w:t>
      </w:r>
    </w:p>
    <w:p>
      <w:pPr>
        <w:spacing w:line="480" w:lineRule="auto"/>
        <w:rPr>
          <w:rFonts w:ascii="Times" w:hAnsi="Times"/>
          <w:color w:val="000000"/>
        </w:rPr>
      </w:pPr>
      <w:r>
        <w:rPr>
          <w:rFonts w:ascii="Times" w:hAnsi="Times"/>
          <w:color w:val="000000"/>
        </w:rPr>
        <w:t>32. Freidlin B, Korn EL, Gray R. Marker sequential test (maST) design. Clin Trials 2014;11(1):19–27.</w:t>
      </w:r>
    </w:p>
    <w:p>
      <w:pPr>
        <w:spacing w:line="480" w:lineRule="auto"/>
        <w:rPr>
          <w:rFonts w:ascii="Times" w:hAnsi="Times"/>
          <w:color w:val="000000"/>
        </w:rPr>
      </w:pPr>
      <w:r>
        <w:rPr>
          <w:rFonts w:ascii="Times" w:hAnsi="Times"/>
          <w:color w:val="000000"/>
        </w:rPr>
        <w:t>33. Jiang W, Freidlin B, Simon R. Biomarker-adaptive threshold design: A procedure for evaluating treatment with possible biomarker-defined subset effect. J Natl Cancer Inst 2007;99(13):1036–43.</w:t>
      </w:r>
    </w:p>
    <w:p>
      <w:pPr>
        <w:spacing w:line="480" w:lineRule="auto"/>
        <w:rPr>
          <w:rFonts w:ascii="Times" w:hAnsi="Times"/>
          <w:color w:val="000000"/>
        </w:rPr>
      </w:pPr>
      <w:r>
        <w:rPr>
          <w:rFonts w:ascii="Times" w:hAnsi="Times"/>
          <w:color w:val="000000"/>
        </w:rPr>
        <w:t>34. Denne JS, Pennello G, Zhao L, Chang S-C, Althouse S. Identifying a subpopulation for a tailored therapy: Bridging clinical efficacy from a laboratory-developed assay to a validated in vitro diagnostic test kit. Statistics in Biopharmaceutical Research 2014;6(1):78–88.</w:t>
      </w:r>
    </w:p>
    <w:p>
      <w:pPr>
        <w:spacing w:line="480" w:lineRule="auto"/>
        <w:rPr>
          <w:rFonts w:ascii="Times" w:hAnsi="Times"/>
          <w:color w:val="000000"/>
        </w:rPr>
      </w:pPr>
      <w:r>
        <w:rPr>
          <w:rFonts w:ascii="Times" w:hAnsi="Times"/>
          <w:color w:val="000000"/>
        </w:rPr>
        <w:t>35. Eng KH. Randomized reverse marker strategy design for prospective biomarker validation. Stat Med 2014;33(18):3089–99.</w:t>
      </w:r>
    </w:p>
    <w:p>
      <w:pPr>
        <w:spacing w:line="480" w:lineRule="auto"/>
        <w:rPr>
          <w:rFonts w:ascii="Times" w:hAnsi="Times"/>
          <w:color w:val="000000"/>
        </w:rPr>
      </w:pPr>
      <w:r>
        <w:rPr>
          <w:rFonts w:ascii="Times" w:hAnsi="Times"/>
          <w:color w:val="000000"/>
        </w:rPr>
        <w:t>36. Freidlin B, McShane LM, Polley M-YC, Korn EL. Randomized phase iI trial designs with biomarkers. J Clin Oncol 2012;30(26):3304–9.</w:t>
      </w:r>
    </w:p>
    <w:p>
      <w:pPr>
        <w:spacing w:line="480" w:lineRule="auto"/>
        <w:rPr>
          <w:rFonts w:ascii="Times" w:hAnsi="Times"/>
          <w:color w:val="000000"/>
        </w:rPr>
      </w:pPr>
      <w:r>
        <w:rPr>
          <w:rFonts w:ascii="Times" w:hAnsi="Times"/>
          <w:color w:val="000000"/>
        </w:rPr>
        <w:t>37. Peterson B, George SL. Sample size requirements and length of study for testing interaction in a 1 x k factorial design when time-to-failure is the outcome. Control Clin Trials 1993;14(6):511–22.</w:t>
      </w:r>
    </w:p>
    <w:p>
      <w:pPr>
        <w:spacing w:line="480" w:lineRule="auto"/>
        <w:rPr>
          <w:rFonts w:ascii="Times" w:hAnsi="Times"/>
          <w:color w:val="000000"/>
        </w:rPr>
      </w:pPr>
      <w:r>
        <w:rPr>
          <w:rFonts w:ascii="Times" w:hAnsi="Times"/>
          <w:color w:val="000000"/>
        </w:rPr>
        <w:t>38. Polley M-YC, Freidlin B, Korn EL, Conley BA, Abrams JS, McShane LM. Statistical and practical considerations for clinical evaluation of predictive biomarkers. J Natl Cancer Inst 2013;105(22):1677–83.</w:t>
      </w:r>
    </w:p>
    <w:p>
      <w:pPr>
        <w:spacing w:line="480" w:lineRule="auto"/>
        <w:rPr>
          <w:rFonts w:ascii="Times" w:hAnsi="Times"/>
          <w:color w:val="000000"/>
        </w:rPr>
      </w:pPr>
      <w:r>
        <w:rPr>
          <w:rFonts w:ascii="Times" w:hAnsi="Times"/>
          <w:color w:val="000000"/>
        </w:rPr>
        <w:t>39. Gail M, Simon R. Testing for qualitative interactions between treatment effects and patient subsets. Biometrics 1985;41:361–72.</w:t>
      </w:r>
    </w:p>
    <w:p>
      <w:pPr>
        <w:spacing w:line="480" w:lineRule="auto"/>
        <w:rPr>
          <w:rFonts w:ascii="Times" w:hAnsi="Times"/>
          <w:color w:val="000000"/>
        </w:rPr>
      </w:pPr>
      <w:r>
        <w:rPr>
          <w:rFonts w:ascii="Times" w:hAnsi="Times"/>
          <w:color w:val="000000"/>
        </w:rPr>
        <w:t>40. Bayman EÖ, Chaloner K, Cowles MK. Detecting qualitative interaction: A bayesian approach. Stat Med 2010;29(4):455–63.</w:t>
      </w:r>
    </w:p>
    <w:p>
      <w:pPr>
        <w:spacing w:line="480" w:lineRule="auto"/>
        <w:rPr>
          <w:rFonts w:ascii="Times" w:hAnsi="Times"/>
          <w:color w:val="000000"/>
        </w:rPr>
      </w:pPr>
      <w:r>
        <w:rPr>
          <w:rFonts w:ascii="Times" w:hAnsi="Times"/>
          <w:color w:val="000000"/>
        </w:rPr>
        <w:t>41. Mackey HM, Bengtsson T. Sample size and threshold estimation for clinical trials with predictive biomarkers. Contemp Clin Trials 2013;36(2):664–72.</w:t>
      </w:r>
    </w:p>
    <w:p>
      <w:pPr>
        <w:spacing w:line="480" w:lineRule="auto"/>
        <w:rPr>
          <w:rFonts w:ascii="Times" w:hAnsi="Times"/>
          <w:color w:val="000000"/>
        </w:rPr>
      </w:pPr>
      <w:r>
        <w:rPr>
          <w:rFonts w:ascii="Times" w:hAnsi="Times"/>
          <w:color w:val="000000"/>
        </w:rPr>
        <w:t>42. Lee S. Mistakes in validating the accuracy of a prediction classifier in high-dimensional butsmall-sample microarray data. Stat Methods Med Res 2008;17(6):635–42.</w:t>
      </w:r>
    </w:p>
    <w:p>
      <w:pPr>
        <w:spacing w:line="480" w:lineRule="auto"/>
        <w:rPr>
          <w:rFonts w:ascii="Times" w:hAnsi="Times"/>
          <w:color w:val="000000"/>
        </w:rPr>
      </w:pPr>
      <w:r>
        <w:rPr>
          <w:rFonts w:ascii="Times" w:hAnsi="Times"/>
          <w:color w:val="000000"/>
        </w:rPr>
        <w:t>43. Pepe MS, Janes H, Longton G, Leisenring W, Newcomb P. Limitations of the odds ratio in gauging the performance of a diagnostic, prognostic, or screening marker. Am J Epidemiol 2004;159(9):882–90.</w:t>
      </w:r>
    </w:p>
    <w:p>
      <w:pPr>
        <w:spacing w:line="480" w:lineRule="auto"/>
        <w:rPr>
          <w:rFonts w:ascii="Times" w:hAnsi="Times"/>
          <w:color w:val="000000"/>
        </w:rPr>
      </w:pPr>
      <w:r>
        <w:rPr>
          <w:rFonts w:ascii="Times" w:hAnsi="Times"/>
          <w:color w:val="000000"/>
        </w:rPr>
        <w:t>44. Pepe MS. The statistical evaluation of medical tests for classification and prediction. Oxford University Press; 2003.</w:t>
      </w:r>
    </w:p>
    <w:p>
      <w:pPr>
        <w:spacing w:line="480" w:lineRule="auto"/>
        <w:rPr>
          <w:rFonts w:ascii="Times" w:hAnsi="Times"/>
          <w:color w:val="000000"/>
        </w:rPr>
      </w:pPr>
      <w:r>
        <w:rPr>
          <w:rFonts w:ascii="Times" w:hAnsi="Times"/>
          <w:color w:val="000000"/>
        </w:rPr>
        <w:t>45. Hilden J, Gerds TA. A note on the evaluation of novel biomarkers: Do not rely on integrated discrimination improvement and net reclassification index. Stat Med 2013;33(19):3405–14.</w:t>
      </w:r>
    </w:p>
    <w:p>
      <w:pPr>
        <w:spacing w:line="480" w:lineRule="auto"/>
        <w:rPr>
          <w:rFonts w:ascii="Times" w:hAnsi="Times"/>
          <w:color w:val="000000"/>
        </w:rPr>
      </w:pPr>
      <w:r>
        <w:rPr>
          <w:rFonts w:ascii="Times" w:hAnsi="Times"/>
          <w:color w:val="000000"/>
        </w:rPr>
        <w:t>46. Pepe MS. Problems with risk reclassification methods for evaluating prediction models. Am J Epidemiol 2011;173(11):1327–35.</w:t>
      </w:r>
    </w:p>
    <w:p>
      <w:pPr>
        <w:spacing w:line="480" w:lineRule="auto"/>
        <w:rPr>
          <w:rFonts w:ascii="Times" w:hAnsi="Times"/>
          <w:color w:val="000000"/>
        </w:rPr>
      </w:pPr>
      <w:r>
        <w:rPr>
          <w:rFonts w:ascii="Times" w:hAnsi="Times"/>
          <w:color w:val="000000"/>
        </w:rPr>
        <w:t>47. Pepe MS, Janes H, Li CI. Net risk reclassification p values: Valid or misleading? J Natl Cancer Inst 2014;106(4):doi:10.1093/jnci/dju041.</w:t>
      </w:r>
    </w:p>
    <w:p>
      <w:pPr>
        <w:spacing w:line="480" w:lineRule="auto"/>
        <w:rPr>
          <w:rFonts w:ascii="Times" w:hAnsi="Times"/>
          <w:color w:val="000000"/>
        </w:rPr>
      </w:pPr>
      <w:r>
        <w:rPr>
          <w:rFonts w:ascii="Times" w:hAnsi="Times"/>
          <w:color w:val="000000"/>
        </w:rPr>
        <w:t>48. Kerr KF, Wang Z, Janes H, McClelland RL, Psaty BM, Pepe MS. Net reclassification indices for evaluating risk prediction instruments: A critical review. Epidemiology 2014;25(1):114–21.</w:t>
      </w:r>
    </w:p>
    <w:p>
      <w:pPr>
        <w:spacing w:line="480" w:lineRule="auto"/>
        <w:rPr>
          <w:rFonts w:ascii="Times" w:hAnsi="Times"/>
          <w:color w:val="000000"/>
        </w:rPr>
      </w:pPr>
      <w:r>
        <w:rPr>
          <w:rFonts w:ascii="Times" w:hAnsi="Times"/>
          <w:color w:val="000000"/>
        </w:rPr>
        <w:t>49. Hilden J. Commentary: On nRI, iDI, and Good-looking statistics with nothing underneath. Epidemiology 2014;25(2):265–7.</w:t>
      </w:r>
    </w:p>
    <w:p>
      <w:pPr>
        <w:spacing w:line="480" w:lineRule="auto"/>
        <w:rPr>
          <w:rFonts w:ascii="Times" w:hAnsi="Times"/>
          <w:color w:val="000000"/>
        </w:rPr>
      </w:pPr>
      <w:r>
        <w:rPr>
          <w:rFonts w:ascii="Times" w:hAnsi="Times"/>
          <w:color w:val="000000"/>
        </w:rPr>
        <w:t>50. Janes H, Brown MD, Huang Y, Pepe MS. An approach to evaluating and comparing biomarkers for patient treatment selection. The international journal of biostatistics 2014;10(1):99–121.</w:t>
      </w:r>
    </w:p>
    <w:p>
      <w:pPr>
        <w:spacing w:line="480" w:lineRule="auto"/>
        <w:rPr>
          <w:rFonts w:ascii="Times" w:hAnsi="Times"/>
          <w:color w:val="000000"/>
        </w:rPr>
      </w:pPr>
      <w:r>
        <w:rPr>
          <w:rFonts w:ascii="Times" w:hAnsi="Times"/>
          <w:color w:val="000000"/>
        </w:rPr>
        <w:t>51. Bouwmeester W, Zuithoff NP, Mallett S, et al. Reporting and methods in clinical prediction research: A systematic review. PLoS Med 2012;9(5):e1001221.</w:t>
      </w:r>
    </w:p>
    <w:p>
      <w:pPr>
        <w:pStyle w:val="12"/>
        <w:spacing w:line="480" w:lineRule="auto"/>
        <w:rPr>
          <w:rFonts w:ascii="Times" w:hAnsi="Times"/>
          <w:color w:val="000000"/>
        </w:rPr>
      </w:pPr>
    </w:p>
    <w:sectPr>
      <w:headerReference r:id="rId5" w:type="default"/>
      <w:pgSz w:w="12240" w:h="15840"/>
      <w:pgMar w:top="1800" w:right="1800" w:bottom="1800" w:left="1800" w:header="720" w:footer="0" w:gutter="0"/>
      <w:cols w:space="720" w:num="1"/>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S" w:date="2014-12-04T17:00:19Z" w:initials="l">
    <w:p>
      <w:pPr>
        <w:pStyle w:val="8"/>
        <w:rPr>
          <w:rFonts w:hint="eastAsia" w:eastAsia="宋体"/>
          <w:lang w:val="en-US" w:eastAsia="zh-CN"/>
        </w:rPr>
      </w:pPr>
      <w:ins w:id="0" w:author="Helen S" w:date="2014-12-04T17:00:24Z">
        <w:r>
          <w:rPr>
            <w:rFonts w:hint="eastAsia" w:eastAsia="宋体"/>
            <w:lang w:val="en-US" w:eastAsia="zh-CN"/>
          </w:rPr>
          <w:t>P</w:t>
        </w:r>
      </w:ins>
      <w:ins w:id="1" w:author="Helen S" w:date="2014-12-04T17:00:26Z">
        <w:r>
          <w:rPr>
            <w:rFonts w:hint="eastAsia" w:eastAsia="宋体"/>
            <w:lang w:val="en-US" w:eastAsia="zh-CN"/>
          </w:rPr>
          <w:t>lease</w:t>
        </w:r>
      </w:ins>
      <w:ins w:id="2" w:author="Helen S" w:date="2014-12-04T17:00:33Z">
        <w:r>
          <w:rPr>
            <w:rFonts w:hint="eastAsia" w:eastAsia="宋体"/>
            <w:lang w:val="en-US" w:eastAsia="zh-CN"/>
          </w:rPr>
          <w:t xml:space="preserve"> </w:t>
        </w:r>
      </w:ins>
      <w:ins w:id="3" w:author="Helen S" w:date="2014-12-04T17:00:37Z">
        <w:r>
          <w:rPr>
            <w:rFonts w:hint="eastAsia" w:eastAsia="宋体"/>
            <w:lang w:val="en-US" w:eastAsia="zh-CN"/>
          </w:rPr>
          <w:t>provide</w:t>
        </w:r>
      </w:ins>
      <w:ins w:id="4" w:author="Helen S" w:date="2014-12-04T17:00:38Z">
        <w:r>
          <w:rPr>
            <w:rFonts w:hint="eastAsia" w:eastAsia="宋体"/>
            <w:lang w:val="en-US" w:eastAsia="zh-CN"/>
          </w:rPr>
          <w:t xml:space="preserve"> </w:t>
        </w:r>
      </w:ins>
      <w:ins w:id="5" w:author="Helen S" w:date="2014-12-04T17:00:41Z">
        <w:r>
          <w:rPr>
            <w:rFonts w:hint="eastAsia" w:eastAsia="宋体"/>
            <w:lang w:val="en-US" w:eastAsia="zh-CN"/>
          </w:rPr>
          <w:t xml:space="preserve">a </w:t>
        </w:r>
      </w:ins>
      <w:ins w:id="6" w:author="Helen S" w:date="2014-12-04T17:00:44Z">
        <w:r>
          <w:rPr>
            <w:rFonts w:hint="eastAsia" w:eastAsia="宋体"/>
            <w:lang w:val="en-US" w:eastAsia="zh-CN"/>
          </w:rPr>
          <w:t>short</w:t>
        </w:r>
      </w:ins>
      <w:ins w:id="7" w:author="Helen S" w:date="2014-12-04T17:00:45Z">
        <w:r>
          <w:rPr>
            <w:rFonts w:hint="eastAsia" w:eastAsia="宋体"/>
            <w:lang w:val="en-US" w:eastAsia="zh-CN"/>
          </w:rPr>
          <w:t xml:space="preserve"> </w:t>
        </w:r>
      </w:ins>
      <w:ins w:id="8" w:author="Helen S" w:date="2014-12-04T17:00:48Z">
        <w:r>
          <w:rPr>
            <w:rFonts w:hint="eastAsia" w:eastAsia="宋体"/>
            <w:lang w:val="en-US" w:eastAsia="zh-CN"/>
          </w:rPr>
          <w:t xml:space="preserve">running </w:t>
        </w:r>
      </w:ins>
      <w:ins w:id="9" w:author="Helen S" w:date="2014-12-04T17:00:51Z">
        <w:r>
          <w:rPr>
            <w:rFonts w:hint="eastAsia" w:eastAsia="宋体"/>
            <w:lang w:val="en-US" w:eastAsia="zh-CN"/>
          </w:rPr>
          <w:t xml:space="preserve">title </w:t>
        </w:r>
      </w:ins>
      <w:ins w:id="10" w:author="Helen S" w:date="2014-12-04T17:00:53Z">
        <w:r>
          <w:rPr>
            <w:rFonts w:hint="eastAsia" w:eastAsia="宋体"/>
            <w:lang w:val="en-US" w:eastAsia="zh-CN"/>
          </w:rPr>
          <w:t>for</w:t>
        </w:r>
      </w:ins>
      <w:ins w:id="11" w:author="Helen S" w:date="2014-12-04T17:00:54Z">
        <w:r>
          <w:rPr>
            <w:rFonts w:hint="eastAsia" w:eastAsia="宋体"/>
            <w:lang w:val="en-US" w:eastAsia="zh-CN"/>
          </w:rPr>
          <w:t xml:space="preserve"> </w:t>
        </w:r>
      </w:ins>
      <w:ins w:id="12" w:author="Helen S" w:date="2014-12-04T17:00:56Z">
        <w:r>
          <w:rPr>
            <w:rFonts w:hint="eastAsia" w:eastAsia="宋体"/>
            <w:lang w:val="en-US" w:eastAsia="zh-CN"/>
          </w:rPr>
          <w:t>your</w:t>
        </w:r>
      </w:ins>
      <w:ins w:id="13" w:author="Helen S" w:date="2014-12-04T17:00:59Z">
        <w:r>
          <w:rPr>
            <w:rFonts w:hint="eastAsia" w:eastAsia="宋体"/>
            <w:lang w:val="en-US" w:eastAsia="zh-CN"/>
          </w:rPr>
          <w:t xml:space="preserve"> </w:t>
        </w:r>
      </w:ins>
      <w:ins w:id="14" w:author="Helen S" w:date="2014-12-04T17:01:01Z">
        <w:r>
          <w:rPr>
            <w:rFonts w:hint="eastAsia" w:eastAsia="宋体"/>
            <w:lang w:val="en-US" w:eastAsia="zh-CN"/>
          </w:rPr>
          <w:t>paper</w:t>
        </w:r>
      </w:ins>
      <w:ins w:id="15" w:author="Helen S" w:date="2014-12-04T17:01:03Z">
        <w:r>
          <w:rPr>
            <w:rFonts w:hint="eastAsia" w:eastAsia="宋体"/>
            <w:lang w:val="en-US" w:eastAsia="zh-CN"/>
          </w:rPr>
          <w:t>.</w:t>
        </w:r>
      </w:ins>
      <w:ins w:id="16" w:author="Helen S" w:date="2014-12-04T17:01:04Z">
        <w:r>
          <w:rPr>
            <w:rFonts w:hint="eastAsia" w:eastAsia="宋体"/>
            <w:lang w:val="en-US" w:eastAsia="zh-CN"/>
          </w:rPr>
          <w:t xml:space="preserve"> </w:t>
        </w:r>
      </w:ins>
    </w:p>
  </w:comment>
  <w:comment w:id="1" w:author="Larsen, Rhonda R." w:date="2014-11-10T13:18:00Z" w:initials="LRR">
    <w:p>
      <w:pPr>
        <w:pStyle w:val="8"/>
      </w:pPr>
      <w:r>
        <w:t xml:space="preserve">DS:  May not just be the tumor, could be germline, immune-based, etc.  No need to limit, suggest to expand scope of this paragraph. </w:t>
      </w:r>
    </w:p>
  </w:comment>
  <w:comment w:id="2" w:author="Sumithra J Mandrekar" w:date="2014-11-10T14:33:00Z" w:initials="SJM">
    <w:p>
      <w:pPr>
        <w:pStyle w:val="8"/>
      </w:pPr>
      <w:r>
        <w:t>Along the same lines as the comment above: can we keep this broad to say, distinct subgroups of patients?</w:t>
      </w:r>
    </w:p>
  </w:comment>
  <w:comment w:id="3" w:author="Sumithra J Mandrekar" w:date="2014-11-10T14:37:00Z" w:initials="SJM">
    <w:p>
      <w:pPr>
        <w:pStyle w:val="8"/>
      </w:pPr>
      <w:r>
        <w:t xml:space="preserve">Keep the terminology consistent, between test and biomarker. Since we are discussing omics based test, I would suggest using the term predictive Omics based test and a prognostic Omics based test. </w:t>
      </w:r>
    </w:p>
  </w:comment>
  <w:comment w:id="4" w:author="Sumithra J Mandrekar" w:date="2014-11-10T14:39:00Z" w:initials="SJM">
    <w:p>
      <w:pPr>
        <w:pStyle w:val="8"/>
      </w:pPr>
      <w:r>
        <w:t>Is this akin to clinical utility?</w:t>
      </w:r>
    </w:p>
  </w:comment>
  <w:comment w:id="5" w:author="Sumithra J Mandrekar" w:date="2014-11-10T14:45:00Z" w:initials="SJM">
    <w:p>
      <w:pPr>
        <w:pStyle w:val="8"/>
      </w:pPr>
      <w:r>
        <w:t xml:space="preserve">Might be nice to cite an example of a properly developed and validated test? </w:t>
      </w:r>
    </w:p>
  </w:comment>
  <w:comment w:id="6" w:author="Larsen, Rhonda R." w:date="2014-11-10T13:21:00Z" w:initials="LRR">
    <w:p>
      <w:pPr>
        <w:pStyle w:val="8"/>
      </w:pPr>
      <w:r>
        <w:t>DS:  Do you mean a paper/abstract or something else?</w:t>
      </w:r>
    </w:p>
  </w:comment>
  <w:comment w:id="7" w:author="Larsen, Rhonda R." w:date="2014-11-10T13:24:00Z" w:initials="LRR">
    <w:p>
      <w:pPr>
        <w:pStyle w:val="8"/>
      </w:pPr>
      <w:r>
        <w:t>DS:  This is very important.  Do you have references, or could you expand this discussion a bit?</w:t>
      </w:r>
    </w:p>
  </w:comment>
  <w:comment w:id="8" w:author="Sumithra J Mandrekar" w:date="2014-11-10T14:47:00Z" w:initials="SJM">
    <w:p>
      <w:pPr>
        <w:pStyle w:val="8"/>
      </w:pPr>
      <w:r>
        <w:t xml:space="preserve">Continuing the earlier comment, this explains the individual features selection a bit more, but citing a real example might be helpful. </w:t>
      </w:r>
    </w:p>
  </w:comment>
  <w:comment w:id="9" w:author="Sumithra J Mandrekar" w:date="2014-11-10T14:55:00Z" w:initials="SJM">
    <w:p>
      <w:pPr>
        <w:pStyle w:val="8"/>
      </w:pPr>
      <w: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p>
  </w:comment>
  <w:comment w:id="10" w:author="Larsen, Rhonda R." w:date="2014-11-10T13:30:00Z" w:initials="LRR">
    <w:p>
      <w:pPr>
        <w:pStyle w:val="8"/>
      </w:pPr>
      <w:r>
        <w:t>DS:  Already adequately stressed.</w:t>
      </w:r>
    </w:p>
  </w:comment>
  <w:comment w:id="11" w:author="Larsen, Rhonda R." w:date="2014-11-10T13:42:00Z" w:initials="LRR">
    <w:p>
      <w:pPr>
        <w:pStyle w:val="8"/>
      </w:pPr>
      <w:r>
        <w:t>DS:  Is there a better word choice?  That one seems very non-specific.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Liberation Sans">
    <w:altName w:val="Arial"/>
    <w:panose1 w:val="00000000000000000000"/>
    <w:charset w:val="01"/>
    <w:family w:val="auto"/>
    <w:pitch w:val="default"/>
    <w:sig w:usb0="00000000" w:usb1="00000000" w:usb2="00000000" w:usb3="00000000" w:csb0="00040001" w:csb1="00000000"/>
  </w:font>
  <w:font w:name="Lucida Sans">
    <w:panose1 w:val="020B060203050402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1"/>
    <w:family w:val="auto"/>
    <w:pitch w:val="default"/>
    <w:sig w:usb0="E10002FF" w:usb1="4000FCFF" w:usb2="00000009" w:usb3="00000000" w:csb0="6000019F" w:csb1="DFD70000"/>
  </w:font>
  <w:font w:name="Times">
    <w:altName w:val="Times New Roman"/>
    <w:panose1 w:val="02020603050405020304"/>
    <w:charset w:val="00"/>
    <w:family w:val="auto"/>
    <w:pitch w:val="default"/>
    <w:sig w:usb0="E0002AFF" w:usb1="C0007841" w:usb2="00000009" w:usb3="00000000" w:csb0="000001F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right="360"/>
    </w:pPr>
    <w:r>
      <w:rPr>
        <w:rFonts w:ascii="Cambria" w:hAnsi="Cambria" w:eastAsia="Cambria"/>
        <w:sz w:val="24"/>
        <w:szCs w:val="24"/>
        <w:lang w:val="en-US" w:eastAsia="en-US" w:bidi="ar-SA"/>
      </w:rPr>
      <w:pict>
        <v:rect id="Frame1" o:spid="_x0000_s1025" style="position:absolute;left:0;margin-top:0.05pt;height:14.05pt;width:13.35pt;mso-position-horizontal:right;mso-position-horizontal-relative:margin;mso-wrap-distance-bottom:0pt;mso-wrap-distance-left:0pt;mso-wrap-distance-right:0pt;mso-wrap-distance-top:0pt;rotation:0f;z-index:251658240;" o:ole="f" fillcolor="#FFFFFF" filled="t" o:preferrelative="t" stroked="f" coordsize="21600,21600">
          <v:fill opacity="0%" focus="0%"/>
          <v:imagedata gain="65536f" blacklevel="0f" gamma="0"/>
          <o:lock v:ext="edit" position="f" selection="f" grouping="f" rotation="f" cropping="f" text="f" aspectratio="f"/>
          <v:textbox inset="0.00pt,0.00pt,0.00pt,0.00pt" style="mso-fit-shape-to-text:t;">
            <w:txbxContent>
              <w:p>
                <w:pPr>
                  <w:pStyle w:val="12"/>
                </w:pPr>
                <w:r>
                  <w:rPr>
                    <w:rStyle w:val="19"/>
                  </w:rPr>
                  <w:fldChar w:fldCharType="begin"/>
                </w:r>
                <w:r>
                  <w:instrText xml:space="preserve">PAGE</w:instrText>
                </w:r>
                <w:r>
                  <w:fldChar w:fldCharType="separate"/>
                </w:r>
                <w:r>
                  <w:t>1</w:t>
                </w:r>
                <w:r>
                  <w:fldChar w:fldCharType="end"/>
                </w:r>
              </w:p>
            </w:txbxContent>
          </v:textbox>
          <w10:wrap type="square" side="largest"/>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46045"/>
    <w:rsid w:val="000A1D52"/>
    <w:rsid w:val="00197F8B"/>
    <w:rsid w:val="001D2EB8"/>
    <w:rsid w:val="002004AE"/>
    <w:rsid w:val="00295E23"/>
    <w:rsid w:val="003B2BB4"/>
    <w:rsid w:val="003F2CA6"/>
    <w:rsid w:val="004A4C58"/>
    <w:rsid w:val="004F48D7"/>
    <w:rsid w:val="00546045"/>
    <w:rsid w:val="005A2070"/>
    <w:rsid w:val="005B6A7B"/>
    <w:rsid w:val="005C7523"/>
    <w:rsid w:val="005F4ECF"/>
    <w:rsid w:val="0063256C"/>
    <w:rsid w:val="00666D5D"/>
    <w:rsid w:val="006A047B"/>
    <w:rsid w:val="00716132"/>
    <w:rsid w:val="00781E25"/>
    <w:rsid w:val="0078644C"/>
    <w:rsid w:val="007B32CC"/>
    <w:rsid w:val="0086483C"/>
    <w:rsid w:val="008913E8"/>
    <w:rsid w:val="00B0648A"/>
    <w:rsid w:val="00BB1787"/>
    <w:rsid w:val="00C15A90"/>
    <w:rsid w:val="00C43699"/>
    <w:rsid w:val="00DC19CC"/>
    <w:rsid w:val="00DD0DBE"/>
    <w:rsid w:val="00E6724B"/>
    <w:rsid w:val="00F62007"/>
    <w:rsid w:val="00FD7953"/>
    <w:rsid w:val="0F3C6B8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suppressAutoHyphens/>
      <w:spacing w:before="180" w:after="180"/>
    </w:pPr>
    <w:rPr>
      <w:rFonts w:ascii="Cambria" w:hAnsi="Cambria" w:eastAsia="Cambria"/>
      <w:sz w:val="24"/>
      <w:szCs w:val="24"/>
      <w:lang w:val="en-US" w:eastAsia="en-US" w:bidi="ar-SA"/>
    </w:rPr>
  </w:style>
  <w:style w:type="paragraph" w:styleId="2">
    <w:name w:val="heading 1"/>
    <w:basedOn w:val="1"/>
    <w:next w:val="1"/>
    <w:qFormat/>
    <w:uiPriority w:val="9"/>
    <w:pPr>
      <w:keepNext/>
      <w:keepLines/>
      <w:spacing w:before="480" w:after="0"/>
      <w:outlineLvl w:val="0"/>
    </w:pPr>
    <w:rPr>
      <w:rFonts w:ascii="Calibri" w:hAnsi="Calibri"/>
      <w:b/>
      <w:bCs/>
      <w:color w:val="335988"/>
      <w:sz w:val="32"/>
      <w:szCs w:val="32"/>
    </w:rPr>
  </w:style>
  <w:style w:type="paragraph" w:styleId="3">
    <w:name w:val="heading 2"/>
    <w:basedOn w:val="1"/>
    <w:next w:val="1"/>
    <w:unhideWhenUsed/>
    <w:qFormat/>
    <w:uiPriority w:val="9"/>
    <w:pPr>
      <w:keepNext/>
      <w:keepLines/>
      <w:spacing w:before="200" w:after="0"/>
      <w:outlineLvl w:val="1"/>
    </w:pPr>
    <w:rPr>
      <w:rFonts w:ascii="Calibri" w:hAnsi="Calibri"/>
      <w:b/>
      <w:bCs/>
      <w:color w:val="4F81BD"/>
      <w:sz w:val="32"/>
      <w:szCs w:val="32"/>
    </w:rPr>
  </w:style>
  <w:style w:type="paragraph" w:styleId="4">
    <w:name w:val="heading 3"/>
    <w:basedOn w:val="1"/>
    <w:next w:val="1"/>
    <w:unhideWhenUsed/>
    <w:qFormat/>
    <w:uiPriority w:val="9"/>
    <w:pPr>
      <w:keepNext/>
      <w:keepLines/>
      <w:spacing w:before="200" w:after="0"/>
      <w:outlineLvl w:val="2"/>
    </w:pPr>
    <w:rPr>
      <w:rFonts w:ascii="Calibri" w:hAnsi="Calibri"/>
      <w:b/>
      <w:bCs/>
      <w:color w:val="4F81BD"/>
      <w:sz w:val="28"/>
      <w:szCs w:val="28"/>
    </w:rPr>
  </w:style>
  <w:style w:type="paragraph" w:styleId="5">
    <w:name w:val="heading 4"/>
    <w:basedOn w:val="1"/>
    <w:next w:val="1"/>
    <w:unhideWhenUsed/>
    <w:qFormat/>
    <w:uiPriority w:val="9"/>
    <w:pPr>
      <w:keepNext/>
      <w:keepLines/>
      <w:spacing w:before="200" w:after="0"/>
      <w:outlineLvl w:val="3"/>
    </w:pPr>
    <w:rPr>
      <w:rFonts w:ascii="Calibri" w:hAnsi="Calibri"/>
      <w:b/>
      <w:bCs/>
      <w:color w:val="4F81BD"/>
    </w:rPr>
  </w:style>
  <w:style w:type="paragraph" w:styleId="6">
    <w:name w:val="heading 5"/>
    <w:basedOn w:val="1"/>
    <w:next w:val="1"/>
    <w:unhideWhenUsed/>
    <w:qFormat/>
    <w:uiPriority w:val="9"/>
    <w:pPr>
      <w:keepNext/>
      <w:keepLines/>
      <w:spacing w:before="200" w:after="0"/>
      <w:outlineLvl w:val="4"/>
    </w:pPr>
    <w:rPr>
      <w:rFonts w:ascii="Calibri" w:hAnsi="Calibri"/>
      <w:i/>
      <w:iCs/>
      <w:color w:val="4F81BD"/>
    </w:rPr>
  </w:style>
  <w:style w:type="character" w:default="1" w:styleId="18">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7">
    <w:name w:val="annotation subject"/>
    <w:basedOn w:val="8"/>
    <w:next w:val="8"/>
    <w:link w:val="56"/>
    <w:uiPriority w:val="0"/>
    <w:rPr>
      <w:b/>
      <w:bCs/>
    </w:rPr>
  </w:style>
  <w:style w:type="paragraph" w:styleId="8">
    <w:name w:val="annotation text"/>
    <w:basedOn w:val="1"/>
    <w:link w:val="55"/>
    <w:uiPriority w:val="0"/>
    <w:rPr>
      <w:sz w:val="20"/>
      <w:szCs w:val="20"/>
    </w:rPr>
  </w:style>
  <w:style w:type="paragraph" w:styleId="9">
    <w:name w:val="caption"/>
    <w:basedOn w:val="1"/>
    <w:uiPriority w:val="0"/>
    <w:pPr>
      <w:suppressLineNumbers/>
      <w:spacing w:before="120" w:after="120"/>
    </w:pPr>
    <w:rPr>
      <w:rFonts w:cs="Lucida Sans"/>
      <w:i/>
      <w:iCs/>
    </w:rPr>
  </w:style>
  <w:style w:type="paragraph" w:styleId="10">
    <w:name w:val="Date"/>
    <w:next w:val="1"/>
    <w:qFormat/>
    <w:uiPriority w:val="0"/>
    <w:pPr>
      <w:keepNext/>
      <w:keepLines/>
      <w:suppressAutoHyphens/>
      <w:spacing w:after="200"/>
      <w:jc w:val="center"/>
    </w:pPr>
    <w:rPr>
      <w:rFonts w:ascii="Cambria" w:hAnsi="Cambria" w:eastAsia="Cambria"/>
      <w:sz w:val="24"/>
      <w:szCs w:val="24"/>
      <w:lang w:val="en-US" w:eastAsia="en-US" w:bidi="ar-SA"/>
    </w:rPr>
  </w:style>
  <w:style w:type="paragraph" w:styleId="11">
    <w:name w:val="Balloon Text"/>
    <w:basedOn w:val="1"/>
    <w:link w:val="57"/>
    <w:uiPriority w:val="0"/>
    <w:pPr>
      <w:spacing w:before="0" w:after="0"/>
    </w:pPr>
    <w:rPr>
      <w:rFonts w:ascii="Tahoma" w:hAnsi="Tahoma" w:cs="Tahoma"/>
      <w:sz w:val="16"/>
      <w:szCs w:val="16"/>
    </w:rPr>
  </w:style>
  <w:style w:type="paragraph" w:styleId="12">
    <w:name w:val="header"/>
    <w:basedOn w:val="1"/>
    <w:link w:val="53"/>
    <w:uiPriority w:val="0"/>
    <w:pPr>
      <w:tabs>
        <w:tab w:val="center" w:pos="4320"/>
        <w:tab w:val="right" w:pos="8640"/>
      </w:tabs>
      <w:spacing w:before="0" w:after="0"/>
    </w:pPr>
  </w:style>
  <w:style w:type="paragraph" w:styleId="13">
    <w:name w:val="Subtitle"/>
    <w:basedOn w:val="14"/>
    <w:next w:val="1"/>
    <w:qFormat/>
    <w:uiPriority w:val="0"/>
    <w:pPr>
      <w:spacing w:before="240"/>
    </w:pPr>
    <w:rPr>
      <w:sz w:val="30"/>
      <w:szCs w:val="30"/>
    </w:rPr>
  </w:style>
  <w:style w:type="paragraph" w:styleId="14">
    <w:name w:val="Title"/>
    <w:basedOn w:val="1"/>
    <w:next w:val="1"/>
    <w:qFormat/>
    <w:uiPriority w:val="0"/>
    <w:pPr>
      <w:keepNext/>
      <w:keepLines/>
      <w:spacing w:before="480" w:after="240"/>
      <w:jc w:val="center"/>
    </w:pPr>
    <w:rPr>
      <w:rFonts w:ascii="Calibri" w:hAnsi="Calibri"/>
      <w:b/>
      <w:bCs/>
      <w:color w:val="335988"/>
      <w:sz w:val="36"/>
      <w:szCs w:val="36"/>
    </w:rPr>
  </w:style>
  <w:style w:type="paragraph" w:styleId="15">
    <w:name w:val="List"/>
    <w:basedOn w:val="16"/>
    <w:uiPriority w:val="0"/>
    <w:rPr>
      <w:rFonts w:cs="Lucida Sans"/>
    </w:rPr>
  </w:style>
  <w:style w:type="paragraph" w:customStyle="1" w:styleId="16">
    <w:name w:val="Text Body"/>
    <w:basedOn w:val="1"/>
    <w:uiPriority w:val="0"/>
    <w:pPr>
      <w:spacing w:after="120" w:line="288" w:lineRule="auto"/>
    </w:pPr>
  </w:style>
  <w:style w:type="paragraph" w:styleId="17">
    <w:name w:val="footnote text"/>
    <w:basedOn w:val="1"/>
    <w:unhideWhenUsed/>
    <w:qFormat/>
    <w:uiPriority w:val="9"/>
  </w:style>
  <w:style w:type="character" w:styleId="19">
    <w:name w:val="page number"/>
    <w:basedOn w:val="18"/>
    <w:uiPriority w:val="0"/>
    <w:rPr/>
  </w:style>
  <w:style w:type="character" w:styleId="20">
    <w:name w:val="annotation reference"/>
    <w:basedOn w:val="18"/>
    <w:uiPriority w:val="0"/>
    <w:rPr>
      <w:sz w:val="16"/>
      <w:szCs w:val="16"/>
    </w:rPr>
  </w:style>
  <w:style w:type="paragraph" w:customStyle="1" w:styleId="22">
    <w:name w:val="Heading"/>
    <w:basedOn w:val="1"/>
    <w:next w:val="16"/>
    <w:uiPriority w:val="0"/>
    <w:pPr>
      <w:keepNext/>
      <w:spacing w:before="240" w:after="120"/>
    </w:pPr>
    <w:rPr>
      <w:rFonts w:ascii="Liberation Sans" w:hAnsi="Liberation Sans" w:eastAsia="宋体" w:cs="Lucida Sans"/>
      <w:sz w:val="28"/>
      <w:szCs w:val="28"/>
    </w:rPr>
  </w:style>
  <w:style w:type="paragraph" w:customStyle="1" w:styleId="23">
    <w:name w:val="Index"/>
    <w:basedOn w:val="1"/>
    <w:uiPriority w:val="0"/>
    <w:pPr>
      <w:suppressLineNumbers/>
    </w:pPr>
    <w:rPr>
      <w:rFonts w:cs="Lucida Sans"/>
    </w:rPr>
  </w:style>
  <w:style w:type="paragraph" w:customStyle="1" w:styleId="24">
    <w:name w:val="Compact"/>
    <w:basedOn w:val="1"/>
    <w:qFormat/>
    <w:uiPriority w:val="0"/>
    <w:pPr>
      <w:spacing w:before="36" w:after="36"/>
    </w:pPr>
  </w:style>
  <w:style w:type="paragraph" w:customStyle="1" w:styleId="25">
    <w:name w:val="Author"/>
    <w:next w:val="1"/>
    <w:qFormat/>
    <w:uiPriority w:val="0"/>
    <w:pPr>
      <w:keepNext/>
      <w:keepLines/>
      <w:suppressAutoHyphens/>
      <w:spacing w:after="200"/>
      <w:jc w:val="center"/>
    </w:pPr>
    <w:rPr>
      <w:rFonts w:ascii="Cambria" w:hAnsi="Cambria" w:eastAsia="Cambria"/>
      <w:sz w:val="24"/>
      <w:szCs w:val="24"/>
      <w:lang w:val="en-US" w:eastAsia="en-US" w:bidi="ar-SA"/>
    </w:rPr>
  </w:style>
  <w:style w:type="paragraph" w:customStyle="1" w:styleId="26">
    <w:name w:val="Abstract"/>
    <w:basedOn w:val="1"/>
    <w:next w:val="1"/>
    <w:qFormat/>
    <w:uiPriority w:val="0"/>
    <w:pPr>
      <w:keepNext/>
      <w:keepLines/>
      <w:spacing w:before="300" w:after="300"/>
    </w:pPr>
    <w:rPr>
      <w:sz w:val="20"/>
      <w:szCs w:val="20"/>
    </w:rPr>
  </w:style>
  <w:style w:type="paragraph" w:customStyle="1" w:styleId="27">
    <w:name w:val="Bibliography"/>
    <w:basedOn w:val="1"/>
    <w:qFormat/>
    <w:uiPriority w:val="0"/>
  </w:style>
  <w:style w:type="paragraph" w:customStyle="1" w:styleId="28">
    <w:name w:val="Block Quote"/>
    <w:basedOn w:val="1"/>
    <w:next w:val="1"/>
    <w:unhideWhenUsed/>
    <w:qFormat/>
    <w:uiPriority w:val="9"/>
    <w:pPr>
      <w:spacing w:before="100" w:after="100"/>
    </w:pPr>
    <w:rPr>
      <w:rFonts w:ascii="Calibri" w:hAnsi="Calibri"/>
      <w:bCs/>
      <w:sz w:val="20"/>
      <w:szCs w:val="20"/>
    </w:rPr>
  </w:style>
  <w:style w:type="paragraph" w:customStyle="1" w:styleId="29">
    <w:name w:val="Definition Term"/>
    <w:basedOn w:val="1"/>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
    <w:uiPriority w:val="0"/>
    <w:pPr>
      <w:spacing w:before="0" w:after="120"/>
    </w:pPr>
    <w:rPr>
      <w:i/>
    </w:rPr>
  </w:style>
  <w:style w:type="paragraph" w:customStyle="1" w:styleId="32">
    <w:name w:val="Image Caption"/>
    <w:basedOn w:val="1"/>
    <w:link w:val="35"/>
    <w:uiPriority w:val="0"/>
    <w:pPr>
      <w:spacing w:before="0" w:after="120"/>
    </w:pPr>
    <w:rPr>
      <w:i/>
    </w:rPr>
  </w:style>
  <w:style w:type="paragraph" w:customStyle="1" w:styleId="33">
    <w:name w:val="Source Code"/>
    <w:basedOn w:val="1"/>
    <w:link w:val="36"/>
    <w:uiPriority w:val="0"/>
  </w:style>
  <w:style w:type="paragraph" w:customStyle="1" w:styleId="34">
    <w:name w:val="Frame Contents"/>
    <w:basedOn w:val="1"/>
    <w:uiPriority w:val="0"/>
  </w:style>
  <w:style w:type="character" w:customStyle="1" w:styleId="35">
    <w:name w:val="Body Text Char"/>
    <w:basedOn w:val="18"/>
    <w:link w:val="32"/>
    <w:uiPriority w:val="0"/>
    <w:rPr/>
  </w:style>
  <w:style w:type="character" w:customStyle="1" w:styleId="36">
    <w:name w:val="Verbatim Char"/>
    <w:basedOn w:val="35"/>
    <w:link w:val="33"/>
    <w:uiPriority w:val="0"/>
    <w:rPr>
      <w:rFonts w:ascii="Consolas" w:hAnsi="Consolas"/>
      <w:sz w:val="22"/>
    </w:rPr>
  </w:style>
  <w:style w:type="character" w:customStyle="1" w:styleId="37">
    <w:name w:val="Footnote Ref"/>
    <w:basedOn w:val="35"/>
    <w:uiPriority w:val="0"/>
    <w:rPr>
      <w:vertAlign w:val="superscript"/>
    </w:rPr>
  </w:style>
  <w:style w:type="character" w:customStyle="1" w:styleId="38">
    <w:name w:val="Link"/>
    <w:basedOn w:val="35"/>
    <w:uiPriority w:val="0"/>
    <w:rPr>
      <w:color w:val="4F81BD"/>
    </w:rPr>
  </w:style>
  <w:style w:type="character" w:customStyle="1" w:styleId="39">
    <w:name w:val="KeywordTok"/>
    <w:basedOn w:val="36"/>
    <w:uiPriority w:val="0"/>
    <w:rPr>
      <w:rFonts w:ascii="Consolas" w:hAnsi="Consolas"/>
      <w:b/>
      <w:color w:val="007020"/>
      <w:sz w:val="22"/>
    </w:rPr>
  </w:style>
  <w:style w:type="character" w:customStyle="1" w:styleId="40">
    <w:name w:val="DataTypeTok"/>
    <w:basedOn w:val="36"/>
    <w:uiPriority w:val="0"/>
    <w:rPr>
      <w:rFonts w:ascii="Consolas" w:hAnsi="Consolas"/>
      <w:color w:val="902000"/>
      <w:sz w:val="22"/>
    </w:rPr>
  </w:style>
  <w:style w:type="character" w:customStyle="1" w:styleId="41">
    <w:name w:val="DecValTok"/>
    <w:basedOn w:val="36"/>
    <w:uiPriority w:val="0"/>
    <w:rPr>
      <w:rFonts w:ascii="Consolas" w:hAnsi="Consolas"/>
      <w:color w:val="40A070"/>
      <w:sz w:val="22"/>
    </w:rPr>
  </w:style>
  <w:style w:type="character" w:customStyle="1" w:styleId="42">
    <w:name w:val="BaseNTok"/>
    <w:basedOn w:val="36"/>
    <w:uiPriority w:val="0"/>
    <w:rPr>
      <w:rFonts w:ascii="Consolas" w:hAnsi="Consolas"/>
      <w:color w:val="40A070"/>
      <w:sz w:val="22"/>
    </w:rPr>
  </w:style>
  <w:style w:type="character" w:customStyle="1" w:styleId="43">
    <w:name w:val="FloatTok"/>
    <w:basedOn w:val="36"/>
    <w:uiPriority w:val="0"/>
    <w:rPr>
      <w:rFonts w:ascii="Consolas" w:hAnsi="Consolas"/>
      <w:color w:val="40A070"/>
      <w:sz w:val="22"/>
    </w:rPr>
  </w:style>
  <w:style w:type="character" w:customStyle="1" w:styleId="44">
    <w:name w:val="CharTok"/>
    <w:basedOn w:val="36"/>
    <w:uiPriority w:val="0"/>
    <w:rPr>
      <w:rFonts w:ascii="Consolas" w:hAnsi="Consolas"/>
      <w:color w:val="4070A0"/>
      <w:sz w:val="22"/>
    </w:rPr>
  </w:style>
  <w:style w:type="character" w:customStyle="1" w:styleId="45">
    <w:name w:val="StringTok"/>
    <w:basedOn w:val="36"/>
    <w:uiPriority w:val="0"/>
    <w:rPr>
      <w:rFonts w:ascii="Consolas" w:hAnsi="Consolas"/>
      <w:color w:val="4070A0"/>
      <w:sz w:val="22"/>
    </w:rPr>
  </w:style>
  <w:style w:type="character" w:customStyle="1" w:styleId="46">
    <w:name w:val="CommentTok"/>
    <w:basedOn w:val="36"/>
    <w:uiPriority w:val="0"/>
    <w:rPr>
      <w:rFonts w:ascii="Consolas" w:hAnsi="Consolas"/>
      <w:i/>
      <w:color w:val="60A0B0"/>
      <w:sz w:val="22"/>
    </w:rPr>
  </w:style>
  <w:style w:type="character" w:customStyle="1" w:styleId="47">
    <w:name w:val="OtherTok"/>
    <w:basedOn w:val="36"/>
    <w:uiPriority w:val="0"/>
    <w:rPr>
      <w:rFonts w:ascii="Consolas" w:hAnsi="Consolas"/>
      <w:color w:val="007020"/>
      <w:sz w:val="22"/>
    </w:rPr>
  </w:style>
  <w:style w:type="character" w:customStyle="1" w:styleId="48">
    <w:name w:val="AlertTok"/>
    <w:basedOn w:val="36"/>
    <w:uiPriority w:val="0"/>
    <w:rPr>
      <w:rFonts w:ascii="Consolas" w:hAnsi="Consolas"/>
      <w:b/>
      <w:color w:val="FF0000"/>
      <w:sz w:val="22"/>
    </w:rPr>
  </w:style>
  <w:style w:type="character" w:customStyle="1" w:styleId="49">
    <w:name w:val="FunctionTok"/>
    <w:basedOn w:val="36"/>
    <w:uiPriority w:val="0"/>
    <w:rPr>
      <w:rFonts w:ascii="Consolas" w:hAnsi="Consolas"/>
      <w:color w:val="06287E"/>
      <w:sz w:val="22"/>
    </w:rPr>
  </w:style>
  <w:style w:type="character" w:customStyle="1" w:styleId="50">
    <w:name w:val="RegionMarkerTok"/>
    <w:basedOn w:val="36"/>
    <w:uiPriority w:val="0"/>
    <w:rPr>
      <w:rFonts w:ascii="Consolas" w:hAnsi="Consolas"/>
      <w:sz w:val="22"/>
    </w:rPr>
  </w:style>
  <w:style w:type="character" w:customStyle="1" w:styleId="51">
    <w:name w:val="ErrorTok"/>
    <w:basedOn w:val="36"/>
    <w:uiPriority w:val="0"/>
    <w:rPr>
      <w:rFonts w:ascii="Consolas" w:hAnsi="Consolas"/>
      <w:b/>
      <w:color w:val="FF0000"/>
      <w:sz w:val="22"/>
    </w:rPr>
  </w:style>
  <w:style w:type="character" w:customStyle="1" w:styleId="52">
    <w:name w:val="NormalTok"/>
    <w:basedOn w:val="36"/>
    <w:uiPriority w:val="0"/>
    <w:rPr>
      <w:rFonts w:ascii="Consolas" w:hAnsi="Consolas"/>
      <w:sz w:val="22"/>
    </w:rPr>
  </w:style>
  <w:style w:type="character" w:customStyle="1" w:styleId="53">
    <w:name w:val="Header Char"/>
    <w:basedOn w:val="18"/>
    <w:link w:val="12"/>
    <w:uiPriority w:val="0"/>
    <w:rPr/>
  </w:style>
  <w:style w:type="character" w:customStyle="1" w:styleId="54">
    <w:name w:val="Internet Link"/>
    <w:uiPriority w:val="0"/>
    <w:rPr>
      <w:color w:val="000080"/>
      <w:u w:val="single"/>
    </w:rPr>
  </w:style>
  <w:style w:type="character" w:customStyle="1" w:styleId="55">
    <w:name w:val="Comment Text Char"/>
    <w:basedOn w:val="18"/>
    <w:link w:val="8"/>
    <w:uiPriority w:val="0"/>
    <w:rPr>
      <w:sz w:val="20"/>
      <w:szCs w:val="20"/>
    </w:rPr>
  </w:style>
  <w:style w:type="character" w:customStyle="1" w:styleId="56">
    <w:name w:val="Comment Subject Char"/>
    <w:basedOn w:val="55"/>
    <w:link w:val="7"/>
    <w:uiPriority w:val="0"/>
    <w:rPr>
      <w:b/>
      <w:bCs/>
      <w:sz w:val="20"/>
      <w:szCs w:val="20"/>
    </w:rPr>
  </w:style>
  <w:style w:type="character" w:customStyle="1" w:styleId="57">
    <w:name w:val="Balloon Text Char"/>
    <w:basedOn w:val="18"/>
    <w:link w:val="11"/>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Mayo Clinic</Company>
  <Pages>26</Pages>
  <Words>5947</Words>
  <Characters>33898</Characters>
  <Lines>282</Lines>
  <Paragraphs>79</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cp:lastModifiedBy>Helen S</cp:lastModifiedBy>
  <dcterms:modified xsi:type="dcterms:W3CDTF">2014-12-04T09:02:29Z</dcterms:modified>
  <dc:title>Statistical Principles for Omics-based Clinical Trials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